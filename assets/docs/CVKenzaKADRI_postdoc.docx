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81FA" w14:textId="77777777" w:rsidR="004538A6" w:rsidDel="00C8587B" w:rsidRDefault="004538A6">
      <w:pPr>
        <w:spacing w:after="0"/>
        <w:jc w:val="center"/>
        <w:rPr>
          <w:del w:id="0" w:author="Kenza Kadri" w:date="2023-01-25T16:46:00Z"/>
          <w:rFonts w:ascii="Helvetica" w:eastAsia="Calibri" w:hAnsi="Helvetica" w:cs="Times New Roman"/>
          <w:b/>
          <w:sz w:val="36"/>
          <w:szCs w:val="36"/>
        </w:rPr>
      </w:pPr>
    </w:p>
    <w:p w14:paraId="02B8DF94" w14:textId="67FB8B01" w:rsidR="002F7B50" w:rsidRPr="00F24768" w:rsidRDefault="003F37E5" w:rsidP="00C8587B">
      <w:pPr>
        <w:spacing w:after="0"/>
        <w:jc w:val="center"/>
        <w:rPr>
          <w:rFonts w:ascii="Helvetica" w:eastAsia="Calibri" w:hAnsi="Helvetica" w:cs="Times New Roman"/>
          <w:b/>
        </w:rPr>
      </w:pPr>
      <w:proofErr w:type="spellStart"/>
      <w:r>
        <w:rPr>
          <w:rFonts w:ascii="Helvetica" w:eastAsia="Calibri" w:hAnsi="Helvetica" w:cs="Times New Roman"/>
          <w:b/>
          <w:sz w:val="36"/>
          <w:szCs w:val="36"/>
        </w:rPr>
        <w:t>Kenza</w:t>
      </w:r>
      <w:proofErr w:type="spellEnd"/>
      <w:r>
        <w:rPr>
          <w:rFonts w:ascii="Helvetica" w:eastAsia="Calibri" w:hAnsi="Helvetica" w:cs="Times New Roman"/>
          <w:b/>
          <w:sz w:val="36"/>
          <w:szCs w:val="36"/>
        </w:rPr>
        <w:t xml:space="preserve"> </w:t>
      </w:r>
      <w:r w:rsidR="00065FC4">
        <w:rPr>
          <w:rFonts w:ascii="Helvetica" w:eastAsia="Calibri" w:hAnsi="Helvetica" w:cs="Times New Roman"/>
          <w:b/>
          <w:sz w:val="36"/>
          <w:szCs w:val="36"/>
        </w:rPr>
        <w:t>KADRI</w:t>
      </w:r>
      <w:r w:rsidR="00F24768">
        <w:rPr>
          <w:rFonts w:ascii="Helvetica" w:eastAsia="Calibri" w:hAnsi="Helvetica" w:cs="Times New Roman"/>
          <w:b/>
        </w:rPr>
        <w:br/>
      </w:r>
    </w:p>
    <w:tbl>
      <w:tblPr>
        <w:tblStyle w:val="TableGrid"/>
        <w:tblW w:w="10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8"/>
        <w:gridCol w:w="5278"/>
      </w:tblGrid>
      <w:tr w:rsidR="002F7B50" w:rsidRPr="00F24768" w14:paraId="3686F719" w14:textId="77777777" w:rsidTr="00F24768">
        <w:trPr>
          <w:trHeight w:val="1431"/>
        </w:trPr>
        <w:tc>
          <w:tcPr>
            <w:tcW w:w="5278" w:type="dxa"/>
          </w:tcPr>
          <w:p w14:paraId="0965D290" w14:textId="0326325B" w:rsidR="002F7B50" w:rsidRPr="00F24768" w:rsidRDefault="00F60C87" w:rsidP="002F7B50">
            <w:pPr>
              <w:rPr>
                <w:rFonts w:ascii="Helvetica" w:eastAsia="Calibri" w:hAnsi="Helvetica" w:cs="Times New Roman"/>
                <w:sz w:val="22"/>
                <w:szCs w:val="22"/>
              </w:rPr>
            </w:pPr>
            <w:r>
              <w:rPr>
                <w:rFonts w:ascii="Helvetica" w:eastAsia="Calibri" w:hAnsi="Helvetica" w:cs="Times New Roman"/>
                <w:sz w:val="22"/>
                <w:szCs w:val="22"/>
              </w:rPr>
              <w:t>University of Plymouth</w:t>
            </w:r>
          </w:p>
          <w:p w14:paraId="224B8EB8" w14:textId="419D2A7B" w:rsidR="002F7B50" w:rsidRPr="00F24768" w:rsidRDefault="002F7B50" w:rsidP="002F7B50">
            <w:pPr>
              <w:rPr>
                <w:rFonts w:ascii="Helvetica" w:eastAsia="Calibri" w:hAnsi="Helvetica" w:cs="Times New Roman"/>
                <w:sz w:val="22"/>
                <w:szCs w:val="22"/>
              </w:rPr>
            </w:pPr>
            <w:r w:rsidRPr="00F24768">
              <w:rPr>
                <w:rFonts w:ascii="Helvetica" w:eastAsia="Calibri" w:hAnsi="Helvetica" w:cs="Times New Roman"/>
                <w:sz w:val="22"/>
                <w:szCs w:val="22"/>
              </w:rPr>
              <w:t xml:space="preserve">Department of </w:t>
            </w:r>
            <w:r w:rsidR="00F60C87">
              <w:rPr>
                <w:rFonts w:ascii="Helvetica" w:eastAsia="Calibri" w:hAnsi="Helvetica" w:cs="Times New Roman"/>
                <w:sz w:val="22"/>
                <w:szCs w:val="22"/>
              </w:rPr>
              <w:t>Psychology</w:t>
            </w:r>
          </w:p>
          <w:p w14:paraId="42ED2238" w14:textId="311D01F3" w:rsidR="00065FC4" w:rsidRDefault="00F60C87" w:rsidP="003D26EC">
            <w:pPr>
              <w:rPr>
                <w:rFonts w:ascii="Helvetica" w:eastAsia="Calibri" w:hAnsi="Helvetica" w:cs="Times New Roman"/>
                <w:sz w:val="22"/>
                <w:szCs w:val="22"/>
              </w:rPr>
            </w:pPr>
            <w:r>
              <w:rPr>
                <w:rFonts w:ascii="Helvetica" w:eastAsia="Calibri" w:hAnsi="Helvetica" w:cs="Times New Roman"/>
                <w:sz w:val="22"/>
                <w:szCs w:val="22"/>
              </w:rPr>
              <w:t>Portland Square</w:t>
            </w:r>
          </w:p>
          <w:p w14:paraId="140CE2FA" w14:textId="0578A9A9" w:rsidR="00065FC4" w:rsidDel="00BD6728" w:rsidRDefault="00F60C87" w:rsidP="003D26EC">
            <w:pPr>
              <w:rPr>
                <w:del w:id="1" w:author="Kenza Kadri" w:date="2023-01-21T14:52:00Z"/>
                <w:rFonts w:ascii="Helvetica" w:eastAsia="Calibri" w:hAnsi="Helvetica" w:cs="Times New Roman"/>
                <w:sz w:val="22"/>
                <w:szCs w:val="22"/>
              </w:rPr>
            </w:pPr>
            <w:r>
              <w:rPr>
                <w:rFonts w:ascii="Helvetica" w:eastAsia="Calibri" w:hAnsi="Helvetica" w:cs="Times New Roman"/>
                <w:sz w:val="22"/>
                <w:szCs w:val="22"/>
              </w:rPr>
              <w:t>PL4 8AA, Plymouth</w:t>
            </w:r>
          </w:p>
          <w:p w14:paraId="10B39E09" w14:textId="77777777" w:rsidR="002F7B50" w:rsidRDefault="002F7B50" w:rsidP="003D26EC">
            <w:pPr>
              <w:rPr>
                <w:rFonts w:ascii="Helvetica" w:eastAsia="Calibri" w:hAnsi="Helvetica" w:cs="Times New Roman"/>
                <w:sz w:val="22"/>
                <w:szCs w:val="22"/>
              </w:rPr>
            </w:pPr>
            <w:del w:id="2" w:author="Kenza Kadri" w:date="2023-01-21T14:52:00Z">
              <w:r w:rsidRPr="00F24768" w:rsidDel="00BD6728">
                <w:rPr>
                  <w:rFonts w:ascii="Helvetica" w:eastAsia="Calibri" w:hAnsi="Helvetica" w:cs="Times New Roman"/>
                  <w:sz w:val="22"/>
                  <w:szCs w:val="22"/>
                </w:rPr>
                <w:br/>
              </w:r>
            </w:del>
          </w:p>
          <w:p w14:paraId="0526DC59" w14:textId="77777777" w:rsidR="004538A6" w:rsidRDefault="004538A6" w:rsidP="003D26EC">
            <w:pPr>
              <w:rPr>
                <w:ins w:id="3" w:author="Kenza Kadri" w:date="2023-01-24T15:03:00Z"/>
                <w:rFonts w:ascii="Helvetica" w:eastAsia="Calibri" w:hAnsi="Helvetica" w:cs="Times New Roman"/>
                <w:sz w:val="22"/>
                <w:szCs w:val="22"/>
              </w:rPr>
            </w:pPr>
          </w:p>
          <w:p w14:paraId="1FAD4D48" w14:textId="11BF1128" w:rsidR="00C02217" w:rsidRPr="00F24768" w:rsidRDefault="00C02217" w:rsidP="003D26EC">
            <w:pPr>
              <w:rPr>
                <w:rFonts w:ascii="Helvetica" w:eastAsia="Calibri" w:hAnsi="Helvetica" w:cs="Times New Roman"/>
                <w:sz w:val="22"/>
                <w:szCs w:val="22"/>
              </w:rPr>
            </w:pPr>
          </w:p>
        </w:tc>
        <w:tc>
          <w:tcPr>
            <w:tcW w:w="5278" w:type="dxa"/>
          </w:tcPr>
          <w:p w14:paraId="567A9760" w14:textId="400500E1" w:rsidR="002F7B50" w:rsidRPr="00DF50C2" w:rsidRDefault="002F7B50" w:rsidP="002F7B50">
            <w:pPr>
              <w:rPr>
                <w:rFonts w:ascii="Helvetica" w:eastAsia="Calibri" w:hAnsi="Helvetica" w:cs="Times New Roman"/>
                <w:sz w:val="22"/>
                <w:szCs w:val="22"/>
                <w:lang w:val="fr-FR"/>
              </w:rPr>
            </w:pPr>
            <w:proofErr w:type="gramStart"/>
            <w:r w:rsidRPr="00DF50C2">
              <w:rPr>
                <w:rFonts w:ascii="Helvetica" w:eastAsia="Calibri" w:hAnsi="Helvetica" w:cs="Times New Roman"/>
                <w:sz w:val="22"/>
                <w:szCs w:val="22"/>
                <w:lang w:val="fr-FR"/>
              </w:rPr>
              <w:t>E-mail:</w:t>
            </w:r>
            <w:proofErr w:type="gramEnd"/>
            <w:r w:rsidRPr="00DF50C2">
              <w:rPr>
                <w:rFonts w:ascii="Helvetica" w:eastAsia="Calibri" w:hAnsi="Helvetica" w:cs="Times New Roman"/>
                <w:sz w:val="22"/>
                <w:szCs w:val="22"/>
                <w:lang w:val="fr-FR"/>
              </w:rPr>
              <w:t xml:space="preserve">                         </w:t>
            </w:r>
            <w:r w:rsidR="00BF4859" w:rsidRPr="00DF50C2">
              <w:rPr>
                <w:rFonts w:ascii="Helvetica" w:eastAsia="Calibri" w:hAnsi="Helvetica" w:cs="Times New Roman"/>
                <w:sz w:val="22"/>
                <w:szCs w:val="22"/>
                <w:lang w:val="fr-FR"/>
              </w:rPr>
              <w:t xml:space="preserve">        </w:t>
            </w:r>
            <w:r w:rsidR="00065FC4" w:rsidRPr="00DF50C2">
              <w:rPr>
                <w:rFonts w:ascii="Helvetica" w:eastAsia="Calibri" w:hAnsi="Helvetica" w:cs="Times New Roman"/>
                <w:sz w:val="22"/>
                <w:szCs w:val="22"/>
                <w:lang w:val="fr-FR"/>
              </w:rPr>
              <w:t>k</w:t>
            </w:r>
            <w:r w:rsidR="00065FC4" w:rsidRPr="00DF50C2">
              <w:rPr>
                <w:lang w:val="fr-FR"/>
              </w:rPr>
              <w:t>enza.kadri@</w:t>
            </w:r>
            <w:r w:rsidR="00F60C87">
              <w:rPr>
                <w:lang w:val="fr-FR"/>
              </w:rPr>
              <w:t xml:space="preserve">plymouth.ac.uk  </w:t>
            </w:r>
          </w:p>
          <w:p w14:paraId="6BD30FDA" w14:textId="2EC191FF" w:rsidR="002F7B50" w:rsidRDefault="002F7B50" w:rsidP="003D26EC">
            <w:pPr>
              <w:rPr>
                <w:rFonts w:ascii="Helvetica" w:eastAsia="Calibri" w:hAnsi="Helvetica" w:cs="Times New Roman"/>
                <w:sz w:val="22"/>
                <w:szCs w:val="22"/>
              </w:rPr>
            </w:pPr>
            <w:r w:rsidRPr="00F24768">
              <w:rPr>
                <w:rFonts w:ascii="Helvetica" w:eastAsia="Calibri" w:hAnsi="Helvetica" w:cs="Times New Roman"/>
                <w:sz w:val="22"/>
                <w:szCs w:val="22"/>
              </w:rPr>
              <w:t>O</w:t>
            </w:r>
            <w:r w:rsidR="00BF4859">
              <w:rPr>
                <w:rFonts w:ascii="Helvetica" w:eastAsia="Calibri" w:hAnsi="Helvetica" w:cs="Times New Roman"/>
                <w:sz w:val="22"/>
                <w:szCs w:val="22"/>
              </w:rPr>
              <w:t>pen Science Framework</w:t>
            </w:r>
            <w:r w:rsidRPr="00F24768">
              <w:rPr>
                <w:rFonts w:ascii="Helvetica" w:eastAsia="Calibri" w:hAnsi="Helvetica" w:cs="Times New Roman"/>
                <w:sz w:val="22"/>
                <w:szCs w:val="22"/>
              </w:rPr>
              <w:t xml:space="preserve">:   </w:t>
            </w:r>
            <w:r w:rsidR="00B03AA2">
              <w:fldChar w:fldCharType="begin"/>
            </w:r>
            <w:ins w:id="4" w:author="Kenza Kadri" w:date="2023-01-25T17:33:00Z">
              <w:r w:rsidR="00A35CE9">
                <w:instrText>HYPERLINK "https://github.com/Kenzakadri/"</w:instrText>
              </w:r>
            </w:ins>
            <w:del w:id="5" w:author="Kenza Kadri" w:date="2023-01-25T17:33:00Z">
              <w:r w:rsidR="00B03AA2" w:rsidDel="00A35CE9">
                <w:delInstrText>HYPERLINK "https://github.com/Kenzakadri/Tutorials"</w:delInstrText>
              </w:r>
            </w:del>
            <w:ins w:id="6" w:author="Kenza Kadri" w:date="2023-01-25T17:33:00Z"/>
            <w:r w:rsidR="00B03AA2">
              <w:fldChar w:fldCharType="separate"/>
            </w:r>
            <w:proofErr w:type="spellStart"/>
            <w:r w:rsidR="003F37E5" w:rsidRPr="00F60C87">
              <w:rPr>
                <w:rStyle w:val="Hyperlink"/>
                <w:rFonts w:ascii="Helvetica" w:eastAsia="Calibri" w:hAnsi="Helvetica" w:cs="Times New Roman"/>
                <w:sz w:val="22"/>
                <w:szCs w:val="22"/>
              </w:rPr>
              <w:t>github</w:t>
            </w:r>
            <w:proofErr w:type="spellEnd"/>
            <w:r w:rsidR="00B03AA2">
              <w:rPr>
                <w:rStyle w:val="Hyperlink"/>
                <w:rFonts w:ascii="Helvetica" w:eastAsia="Calibri" w:hAnsi="Helvetica" w:cs="Times New Roman"/>
                <w:sz w:val="22"/>
                <w:szCs w:val="22"/>
              </w:rPr>
              <w:fldChar w:fldCharType="end"/>
            </w:r>
          </w:p>
          <w:p w14:paraId="25D9FB35" w14:textId="1F35BE52" w:rsidR="00F24768" w:rsidRPr="00F24768" w:rsidRDefault="00F24768" w:rsidP="003D26EC">
            <w:pPr>
              <w:rPr>
                <w:rFonts w:ascii="Helvetica" w:eastAsia="Calibri" w:hAnsi="Helvetica" w:cs="Times New Roman"/>
                <w:sz w:val="22"/>
                <w:szCs w:val="22"/>
              </w:rPr>
            </w:pPr>
          </w:p>
        </w:tc>
      </w:tr>
    </w:tbl>
    <w:p w14:paraId="30C8E307" w14:textId="77777777" w:rsidR="00C02217" w:rsidRPr="008014C3" w:rsidRDefault="00C02217" w:rsidP="00C02217">
      <w:pPr>
        <w:pBdr>
          <w:bottom w:val="single" w:sz="4" w:space="1" w:color="auto"/>
        </w:pBdr>
        <w:spacing w:after="0" w:line="22" w:lineRule="atLeast"/>
        <w:rPr>
          <w:ins w:id="7" w:author="Kenza Kadri" w:date="2023-01-24T15:04:00Z"/>
          <w:rFonts w:ascii="Helvetica" w:hAnsi="Helvetica" w:cs="Times New Roman"/>
          <w:b/>
          <w:sz w:val="28"/>
          <w:szCs w:val="28"/>
          <w:u w:val="single"/>
        </w:rPr>
      </w:pPr>
      <w:ins w:id="8" w:author="Kenza Kadri" w:date="2023-01-24T15:04:00Z">
        <w:r w:rsidRPr="008014C3">
          <w:rPr>
            <w:rFonts w:ascii="Helvetica" w:hAnsi="Helvetica" w:cs="Times New Roman"/>
            <w:b/>
            <w:sz w:val="28"/>
            <w:szCs w:val="28"/>
          </w:rPr>
          <w:t>RESEARCH INTERESTS</w:t>
        </w:r>
      </w:ins>
    </w:p>
    <w:p w14:paraId="25BA4E19" w14:textId="77777777" w:rsidR="00C02217" w:rsidRPr="00F24768" w:rsidRDefault="00C02217" w:rsidP="00C02217">
      <w:pPr>
        <w:spacing w:after="0" w:line="22" w:lineRule="atLeast"/>
        <w:rPr>
          <w:ins w:id="9" w:author="Kenza Kadri" w:date="2023-01-24T15:04:00Z"/>
          <w:rFonts w:ascii="Helvetica" w:hAnsi="Helvetica" w:cs="Times New Roman"/>
        </w:rPr>
      </w:pPr>
    </w:p>
    <w:p w14:paraId="7752E4A7" w14:textId="116D2023" w:rsidR="00C02217" w:rsidRDefault="00C02217" w:rsidP="00C02217">
      <w:pPr>
        <w:spacing w:after="0" w:line="22" w:lineRule="atLeast"/>
        <w:jc w:val="both"/>
        <w:rPr>
          <w:ins w:id="10" w:author="Kenza Kadri" w:date="2023-01-24T15:04:00Z"/>
          <w:rFonts w:ascii="Helvetica" w:hAnsi="Helvetica" w:cs="Times New Roman"/>
          <w:sz w:val="22"/>
          <w:szCs w:val="22"/>
        </w:rPr>
      </w:pPr>
      <w:ins w:id="11" w:author="Kenza Kadri" w:date="2023-01-24T15:04:00Z">
        <w:r>
          <w:rPr>
            <w:rFonts w:ascii="Helvetica" w:hAnsi="Helvetica" w:cs="Times New Roman"/>
            <w:sz w:val="22"/>
            <w:szCs w:val="22"/>
          </w:rPr>
          <w:t>My research interest lies</w:t>
        </w:r>
        <w:r w:rsidRPr="007A5CD3">
          <w:rPr>
            <w:rFonts w:ascii="Helvetica" w:hAnsi="Helvetica" w:cs="Times New Roman"/>
            <w:sz w:val="22"/>
            <w:szCs w:val="22"/>
          </w:rPr>
          <w:t xml:space="preserve"> in different areas of neuroscience,</w:t>
        </w:r>
        <w:r>
          <w:rPr>
            <w:rFonts w:ascii="Helvetica" w:hAnsi="Helvetica" w:cs="Times New Roman"/>
            <w:sz w:val="22"/>
            <w:szCs w:val="22"/>
          </w:rPr>
          <w:t xml:space="preserve"> particularly those</w:t>
        </w:r>
        <w:r w:rsidRPr="007A5CD3">
          <w:rPr>
            <w:rFonts w:ascii="Helvetica" w:hAnsi="Helvetica" w:cs="Times New Roman"/>
            <w:sz w:val="22"/>
            <w:szCs w:val="22"/>
          </w:rPr>
          <w:t xml:space="preserve"> at the interface between psychology, </w:t>
        </w:r>
        <w:r w:rsidR="005F78CE" w:rsidRPr="007A5CD3">
          <w:rPr>
            <w:rFonts w:ascii="Helvetica" w:hAnsi="Helvetica" w:cs="Times New Roman"/>
            <w:sz w:val="22"/>
            <w:szCs w:val="22"/>
          </w:rPr>
          <w:t>biology,</w:t>
        </w:r>
        <w:r w:rsidRPr="007A5CD3">
          <w:rPr>
            <w:rFonts w:ascii="Helvetica" w:hAnsi="Helvetica" w:cs="Times New Roman"/>
            <w:sz w:val="22"/>
            <w:szCs w:val="22"/>
          </w:rPr>
          <w:t xml:space="preserve"> and modeling. </w:t>
        </w:r>
        <w:r>
          <w:rPr>
            <w:rFonts w:ascii="Helvetica" w:hAnsi="Helvetica" w:cs="Times New Roman"/>
            <w:sz w:val="22"/>
            <w:szCs w:val="22"/>
          </w:rPr>
          <w:t>In my PhD,</w:t>
        </w:r>
        <w:r w:rsidRPr="007A5CD3">
          <w:rPr>
            <w:rFonts w:ascii="Helvetica" w:hAnsi="Helvetica" w:cs="Times New Roman"/>
            <w:sz w:val="22"/>
            <w:szCs w:val="22"/>
          </w:rPr>
          <w:t xml:space="preserve"> I am </w:t>
        </w:r>
        <w:r>
          <w:rPr>
            <w:rFonts w:ascii="Helvetica" w:hAnsi="Helvetica" w:cs="Times New Roman"/>
            <w:sz w:val="22"/>
            <w:szCs w:val="22"/>
          </w:rPr>
          <w:t>focusing on</w:t>
        </w:r>
        <w:r w:rsidRPr="007A5CD3">
          <w:rPr>
            <w:rFonts w:ascii="Helvetica" w:hAnsi="Helvetica" w:cs="Times New Roman"/>
            <w:sz w:val="22"/>
            <w:szCs w:val="22"/>
          </w:rPr>
          <w:t xml:space="preserve"> (1) </w:t>
        </w:r>
        <w:r>
          <w:rPr>
            <w:rFonts w:ascii="Helvetica" w:hAnsi="Helvetica" w:cs="Times New Roman"/>
            <w:sz w:val="22"/>
            <w:szCs w:val="22"/>
          </w:rPr>
          <w:t xml:space="preserve">the </w:t>
        </w:r>
        <w:r w:rsidRPr="007A5CD3">
          <w:rPr>
            <w:rFonts w:ascii="Helvetica" w:hAnsi="Helvetica" w:cs="Times New Roman"/>
            <w:sz w:val="22"/>
            <w:szCs w:val="22"/>
          </w:rPr>
          <w:t xml:space="preserve">neural substrates </w:t>
        </w:r>
        <w:r>
          <w:rPr>
            <w:rFonts w:ascii="Helvetica" w:hAnsi="Helvetica" w:cs="Times New Roman"/>
            <w:sz w:val="22"/>
            <w:szCs w:val="22"/>
          </w:rPr>
          <w:t>implicated</w:t>
        </w:r>
        <w:r w:rsidRPr="007A5CD3">
          <w:rPr>
            <w:rFonts w:ascii="Helvetica" w:hAnsi="Helvetica" w:cs="Times New Roman"/>
            <w:sz w:val="22"/>
            <w:szCs w:val="22"/>
          </w:rPr>
          <w:t xml:space="preserve"> in decision making (2) how these substrates are perturbed in the case of pathologies such as addiction (3) </w:t>
        </w:r>
        <w:r>
          <w:rPr>
            <w:rFonts w:ascii="Helvetica" w:hAnsi="Helvetica" w:cs="Times New Roman"/>
            <w:sz w:val="22"/>
            <w:szCs w:val="22"/>
          </w:rPr>
          <w:t>the</w:t>
        </w:r>
        <w:r w:rsidRPr="007A5CD3">
          <w:rPr>
            <w:rFonts w:ascii="Helvetica" w:hAnsi="Helvetica" w:cs="Times New Roman"/>
            <w:sz w:val="22"/>
            <w:szCs w:val="22"/>
          </w:rPr>
          <w:t xml:space="preserve"> modeling </w:t>
        </w:r>
        <w:r>
          <w:rPr>
            <w:rFonts w:ascii="Helvetica" w:hAnsi="Helvetica" w:cs="Times New Roman"/>
            <w:sz w:val="22"/>
            <w:szCs w:val="22"/>
          </w:rPr>
          <w:t>of these</w:t>
        </w:r>
        <w:r w:rsidRPr="007A5CD3">
          <w:rPr>
            <w:rFonts w:ascii="Helvetica" w:hAnsi="Helvetica" w:cs="Times New Roman"/>
            <w:sz w:val="22"/>
            <w:szCs w:val="22"/>
          </w:rPr>
          <w:t xml:space="preserve"> perturbations (4) and finally in new techniques to </w:t>
        </w:r>
        <w:r>
          <w:rPr>
            <w:rFonts w:ascii="Helvetica" w:hAnsi="Helvetica" w:cs="Times New Roman"/>
            <w:sz w:val="22"/>
            <w:szCs w:val="22"/>
          </w:rPr>
          <w:t>causally manipulate theses disturbed networks.</w:t>
        </w:r>
      </w:ins>
    </w:p>
    <w:p w14:paraId="4C1DC983" w14:textId="77777777" w:rsidR="00C02217" w:rsidRDefault="00C02217" w:rsidP="005247EA">
      <w:pPr>
        <w:pBdr>
          <w:bottom w:val="single" w:sz="4" w:space="1" w:color="auto"/>
        </w:pBdr>
        <w:spacing w:after="0" w:line="22" w:lineRule="atLeast"/>
        <w:rPr>
          <w:ins w:id="12" w:author="Kenza Kadri" w:date="2023-01-24T15:04:00Z"/>
          <w:rFonts w:ascii="Helvetica" w:hAnsi="Helvetica" w:cs="Times New Roman"/>
          <w:b/>
          <w:sz w:val="28"/>
          <w:szCs w:val="28"/>
        </w:rPr>
      </w:pPr>
    </w:p>
    <w:p w14:paraId="01CAC7ED" w14:textId="6D6162F2" w:rsidR="005247EA" w:rsidRPr="007738A1" w:rsidRDefault="005247EA" w:rsidP="005247EA">
      <w:pPr>
        <w:pBdr>
          <w:bottom w:val="single" w:sz="4" w:space="1" w:color="auto"/>
        </w:pBdr>
        <w:spacing w:after="0" w:line="22" w:lineRule="atLeast"/>
        <w:rPr>
          <w:rFonts w:ascii="Helvetica" w:hAnsi="Helvetica" w:cs="Times New Roman"/>
          <w:b/>
          <w:sz w:val="28"/>
          <w:szCs w:val="28"/>
          <w:u w:val="single"/>
        </w:rPr>
      </w:pPr>
      <w:r>
        <w:rPr>
          <w:rFonts w:ascii="Helvetica" w:hAnsi="Helvetica" w:cs="Times New Roman"/>
          <w:b/>
          <w:sz w:val="28"/>
          <w:szCs w:val="28"/>
        </w:rPr>
        <w:t>ACADEMIC POSITIONS</w:t>
      </w:r>
    </w:p>
    <w:p w14:paraId="5B6476BC" w14:textId="77777777" w:rsidR="005247EA" w:rsidRPr="00F24768" w:rsidRDefault="005247EA" w:rsidP="005247EA">
      <w:pPr>
        <w:spacing w:after="0" w:line="22" w:lineRule="atLeast"/>
        <w:rPr>
          <w:rFonts w:ascii="Helvetica" w:hAnsi="Helvetica" w:cs="Times New Roman"/>
          <w:b/>
          <w:u w:val="single"/>
        </w:rPr>
      </w:pPr>
    </w:p>
    <w:p w14:paraId="2E03FE2F" w14:textId="65955B46" w:rsidR="009A54FF" w:rsidRDefault="009A54FF" w:rsidP="009A54FF">
      <w:pPr>
        <w:tabs>
          <w:tab w:val="left" w:pos="4536"/>
        </w:tabs>
        <w:spacing w:after="0" w:line="22" w:lineRule="atLeast"/>
        <w:rPr>
          <w:ins w:id="13" w:author="Kenza Kadri" w:date="2023-01-19T14:02:00Z"/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 xml:space="preserve">Demonstrator </w:t>
      </w:r>
      <w:r w:rsidR="002771B0">
        <w:rPr>
          <w:rFonts w:ascii="Helvetica" w:hAnsi="Helvetica" w:cs="Times New Roman"/>
          <w:b/>
          <w:sz w:val="22"/>
          <w:szCs w:val="22"/>
        </w:rPr>
        <w:t xml:space="preserve">in Research Methods in </w:t>
      </w:r>
      <w:del w:id="14" w:author="Kenza Kadri" w:date="2023-01-19T14:00:00Z">
        <w:r w:rsidR="002771B0" w:rsidDel="00BE5DDD">
          <w:rPr>
            <w:rFonts w:ascii="Helvetica" w:hAnsi="Helvetica" w:cs="Times New Roman"/>
            <w:b/>
            <w:sz w:val="22"/>
            <w:szCs w:val="22"/>
          </w:rPr>
          <w:delText>Practice</w:delText>
        </w:r>
        <w:r w:rsidDel="00BE5DDD">
          <w:rPr>
            <w:rFonts w:ascii="Helvetica" w:hAnsi="Helvetica" w:cs="Times New Roman"/>
            <w:b/>
            <w:sz w:val="22"/>
            <w:szCs w:val="22"/>
          </w:rPr>
          <w:delText xml:space="preserve">  </w:delText>
        </w:r>
        <w:r w:rsidDel="00BE5DDD">
          <w:rPr>
            <w:rFonts w:ascii="Helvetica" w:hAnsi="Helvetica" w:cs="Times New Roman"/>
            <w:b/>
            <w:sz w:val="22"/>
            <w:szCs w:val="22"/>
          </w:rPr>
          <w:tab/>
        </w:r>
      </w:del>
      <w:ins w:id="15" w:author="Kenza Kadri" w:date="2023-01-19T14:00:00Z">
        <w:r w:rsidR="00BE5DDD">
          <w:rPr>
            <w:rFonts w:ascii="Helvetica" w:hAnsi="Helvetica" w:cs="Times New Roman"/>
            <w:b/>
            <w:sz w:val="22"/>
            <w:szCs w:val="22"/>
          </w:rPr>
          <w:t xml:space="preserve">Practice </w:t>
        </w:r>
        <w:r w:rsidR="00BE5DDD">
          <w:rPr>
            <w:rFonts w:ascii="Helvetica" w:hAnsi="Helvetica" w:cs="Times New Roman"/>
            <w:b/>
            <w:sz w:val="22"/>
            <w:szCs w:val="22"/>
          </w:rPr>
          <w:tab/>
        </w:r>
      </w:ins>
      <w:proofErr w:type="gramStart"/>
      <w:r>
        <w:rPr>
          <w:rFonts w:ascii="Helvetica" w:hAnsi="Helvetica" w:cs="Times New Roman"/>
          <w:b/>
          <w:sz w:val="22"/>
          <w:szCs w:val="22"/>
        </w:rPr>
        <w:t xml:space="preserve">|  </w:t>
      </w:r>
      <w:r>
        <w:rPr>
          <w:rFonts w:ascii="Helvetica" w:hAnsi="Helvetica" w:cs="Times New Roman"/>
          <w:sz w:val="22"/>
          <w:szCs w:val="22"/>
        </w:rPr>
        <w:t>Plymouth</w:t>
      </w:r>
      <w:proofErr w:type="gramEnd"/>
      <w:r>
        <w:rPr>
          <w:rFonts w:ascii="Helvetica" w:hAnsi="Helvetica" w:cs="Times New Roman"/>
          <w:sz w:val="22"/>
          <w:szCs w:val="22"/>
        </w:rPr>
        <w:t xml:space="preserve"> University (UK)  |  </w:t>
      </w:r>
      <w:r w:rsidR="001D656B">
        <w:rPr>
          <w:rFonts w:ascii="Helvetica" w:hAnsi="Helvetica" w:cs="Times New Roman"/>
          <w:sz w:val="22"/>
          <w:szCs w:val="22"/>
        </w:rPr>
        <w:t>January</w:t>
      </w:r>
      <w:r>
        <w:rPr>
          <w:rFonts w:ascii="Helvetica" w:hAnsi="Helvetica" w:cs="Times New Roman"/>
          <w:sz w:val="22"/>
          <w:szCs w:val="22"/>
        </w:rPr>
        <w:t xml:space="preserve"> – </w:t>
      </w:r>
      <w:r w:rsidR="001D656B">
        <w:rPr>
          <w:rFonts w:ascii="Helvetica" w:hAnsi="Helvetica" w:cs="Times New Roman"/>
          <w:sz w:val="22"/>
          <w:szCs w:val="22"/>
        </w:rPr>
        <w:t>May</w:t>
      </w:r>
      <w:r>
        <w:rPr>
          <w:rFonts w:ascii="Helvetica" w:hAnsi="Helvetica" w:cs="Times New Roman"/>
          <w:sz w:val="22"/>
          <w:szCs w:val="22"/>
        </w:rPr>
        <w:t xml:space="preserve"> 202</w:t>
      </w:r>
      <w:r w:rsidR="001D656B">
        <w:rPr>
          <w:rFonts w:ascii="Helvetica" w:hAnsi="Helvetica" w:cs="Times New Roman"/>
          <w:sz w:val="22"/>
          <w:szCs w:val="22"/>
        </w:rPr>
        <w:t>3</w:t>
      </w:r>
    </w:p>
    <w:p w14:paraId="59E4E699" w14:textId="34C2A18D" w:rsidR="00233E1B" w:rsidRPr="00377B23" w:rsidRDefault="00233E1B" w:rsidP="009A54FF">
      <w:pPr>
        <w:tabs>
          <w:tab w:val="left" w:pos="4536"/>
        </w:tabs>
        <w:spacing w:after="0" w:line="22" w:lineRule="atLeast"/>
        <w:rPr>
          <w:rFonts w:ascii="Helvetica" w:hAnsi="Helvetica" w:cs="Times New Roman"/>
          <w:sz w:val="22"/>
          <w:szCs w:val="22"/>
        </w:rPr>
      </w:pPr>
      <w:ins w:id="16" w:author="Kenza Kadri" w:date="2023-01-19T14:02:00Z">
        <w:r>
          <w:rPr>
            <w:rFonts w:ascii="Helvetica" w:hAnsi="Helvetica" w:cs="Times New Roman"/>
            <w:sz w:val="22"/>
            <w:szCs w:val="22"/>
          </w:rPr>
          <w:t>P-Investigator: Claire Walsh</w:t>
        </w:r>
      </w:ins>
    </w:p>
    <w:p w14:paraId="784F42AE" w14:textId="0BDFBE20" w:rsidR="009A54FF" w:rsidRPr="006365D6" w:rsidRDefault="002771B0" w:rsidP="009A54FF">
      <w:pPr>
        <w:spacing w:after="0" w:line="22" w:lineRule="atLeast"/>
        <w:jc w:val="both"/>
        <w:rPr>
          <w:rFonts w:ascii="Helvetica" w:hAnsi="Helvetica" w:cs="Times New Roman"/>
          <w:i/>
          <w:iCs/>
          <w:sz w:val="22"/>
          <w:szCs w:val="22"/>
        </w:rPr>
      </w:pPr>
      <w:r>
        <w:rPr>
          <w:rFonts w:ascii="Helvetica" w:hAnsi="Helvetica" w:cs="Times New Roman"/>
          <w:i/>
          <w:iCs/>
          <w:sz w:val="22"/>
          <w:szCs w:val="22"/>
        </w:rPr>
        <w:t xml:space="preserve">Supervising </w:t>
      </w:r>
      <w:r w:rsidR="00583C7E">
        <w:rPr>
          <w:rFonts w:ascii="Helvetica" w:hAnsi="Helvetica" w:cs="Times New Roman"/>
          <w:i/>
          <w:iCs/>
          <w:sz w:val="22"/>
          <w:szCs w:val="22"/>
        </w:rPr>
        <w:t>undergraduate student</w:t>
      </w:r>
      <w:ins w:id="17" w:author="Kenza Kadri" w:date="2023-01-19T14:00:00Z">
        <w:r w:rsidR="00BE5DDD">
          <w:rPr>
            <w:rFonts w:ascii="Helvetica" w:hAnsi="Helvetica" w:cs="Times New Roman"/>
            <w:i/>
            <w:iCs/>
            <w:sz w:val="22"/>
            <w:szCs w:val="22"/>
          </w:rPr>
          <w:t xml:space="preserve">s </w:t>
        </w:r>
      </w:ins>
      <w:r w:rsidR="00583C7E">
        <w:rPr>
          <w:rFonts w:ascii="Helvetica" w:hAnsi="Helvetica" w:cs="Times New Roman"/>
          <w:i/>
          <w:iCs/>
          <w:sz w:val="22"/>
          <w:szCs w:val="22"/>
        </w:rPr>
        <w:t xml:space="preserve">through a </w:t>
      </w:r>
      <w:del w:id="18" w:author="Kenza Kadri" w:date="2023-01-19T14:00:00Z">
        <w:r w:rsidR="00583C7E" w:rsidDel="00BE5DDD">
          <w:rPr>
            <w:rFonts w:ascii="Helvetica" w:hAnsi="Helvetica" w:cs="Times New Roman"/>
            <w:i/>
            <w:iCs/>
            <w:sz w:val="22"/>
            <w:szCs w:val="22"/>
          </w:rPr>
          <w:delText xml:space="preserve">12 </w:delText>
        </w:r>
        <w:r w:rsidR="00833D93" w:rsidDel="00BE5DDD">
          <w:rPr>
            <w:rFonts w:ascii="Helvetica" w:hAnsi="Helvetica" w:cs="Times New Roman"/>
            <w:i/>
            <w:iCs/>
            <w:sz w:val="22"/>
            <w:szCs w:val="22"/>
          </w:rPr>
          <w:delText>week</w:delText>
        </w:r>
      </w:del>
      <w:ins w:id="19" w:author="Kenza Kadri" w:date="2023-01-19T14:00:00Z">
        <w:r w:rsidR="00BE5DDD">
          <w:rPr>
            <w:rFonts w:ascii="Helvetica" w:hAnsi="Helvetica" w:cs="Times New Roman"/>
            <w:i/>
            <w:iCs/>
            <w:sz w:val="22"/>
            <w:szCs w:val="22"/>
          </w:rPr>
          <w:t>12-week</w:t>
        </w:r>
      </w:ins>
      <w:r w:rsidR="00583C7E">
        <w:rPr>
          <w:rFonts w:ascii="Helvetica" w:hAnsi="Helvetica" w:cs="Times New Roman"/>
          <w:i/>
          <w:iCs/>
          <w:sz w:val="22"/>
          <w:szCs w:val="22"/>
        </w:rPr>
        <w:t xml:space="preserve"> workshop aiming to build</w:t>
      </w:r>
      <w:r w:rsidR="0042540E">
        <w:rPr>
          <w:rFonts w:ascii="Helvetica" w:hAnsi="Helvetica" w:cs="Times New Roman"/>
          <w:i/>
          <w:iCs/>
          <w:sz w:val="22"/>
          <w:szCs w:val="22"/>
        </w:rPr>
        <w:t xml:space="preserve"> an experiment, collect the data and </w:t>
      </w:r>
      <w:r w:rsidR="00BE5DDD">
        <w:rPr>
          <w:rFonts w:ascii="Helvetica" w:hAnsi="Helvetica" w:cs="Times New Roman"/>
          <w:i/>
          <w:iCs/>
          <w:sz w:val="22"/>
          <w:szCs w:val="22"/>
        </w:rPr>
        <w:t>analyze</w:t>
      </w:r>
      <w:r w:rsidR="0042540E">
        <w:rPr>
          <w:rFonts w:ascii="Helvetica" w:hAnsi="Helvetica" w:cs="Times New Roman"/>
          <w:i/>
          <w:iCs/>
          <w:sz w:val="22"/>
          <w:szCs w:val="22"/>
        </w:rPr>
        <w:t xml:space="preserve"> it. </w:t>
      </w:r>
      <w:ins w:id="20" w:author="Kenza Kadri" w:date="2023-01-19T14:01:00Z">
        <w:r w:rsidR="000956AB">
          <w:rPr>
            <w:rFonts w:ascii="Helvetica" w:hAnsi="Helvetica" w:cs="Times New Roman"/>
            <w:i/>
            <w:iCs/>
            <w:sz w:val="22"/>
            <w:szCs w:val="22"/>
          </w:rPr>
          <w:t xml:space="preserve">The workshop </w:t>
        </w:r>
      </w:ins>
      <w:ins w:id="21" w:author="Kenza Kadri" w:date="2023-01-19T14:02:00Z">
        <w:r w:rsidR="00233E1B">
          <w:rPr>
            <w:rFonts w:ascii="Helvetica" w:hAnsi="Helvetica" w:cs="Times New Roman"/>
            <w:i/>
            <w:iCs/>
            <w:sz w:val="22"/>
            <w:szCs w:val="22"/>
          </w:rPr>
          <w:t>emphasizes</w:t>
        </w:r>
      </w:ins>
      <w:ins w:id="22" w:author="Kenza Kadri" w:date="2023-01-19T14:01:00Z">
        <w:r w:rsidR="000956AB">
          <w:rPr>
            <w:rFonts w:ascii="Helvetica" w:hAnsi="Helvetica" w:cs="Times New Roman"/>
            <w:i/>
            <w:iCs/>
            <w:sz w:val="22"/>
            <w:szCs w:val="22"/>
          </w:rPr>
          <w:t xml:space="preserve"> on reproductible and open science</w:t>
        </w:r>
        <w:r w:rsidR="00233E1B">
          <w:rPr>
            <w:rFonts w:ascii="Helvetica" w:hAnsi="Helvetica" w:cs="Times New Roman"/>
            <w:i/>
            <w:iCs/>
            <w:sz w:val="22"/>
            <w:szCs w:val="22"/>
          </w:rPr>
          <w:t xml:space="preserve">. </w:t>
        </w:r>
      </w:ins>
      <w:del w:id="23" w:author="Kenza Kadri" w:date="2023-01-19T14:01:00Z">
        <w:r w:rsidR="0042540E" w:rsidDel="00533D8C">
          <w:rPr>
            <w:rFonts w:ascii="Helvetica" w:hAnsi="Helvetica" w:cs="Times New Roman"/>
            <w:i/>
            <w:iCs/>
            <w:sz w:val="22"/>
            <w:szCs w:val="22"/>
          </w:rPr>
          <w:delText xml:space="preserve">The workshop focuses </w:delText>
        </w:r>
        <w:r w:rsidR="00833D93" w:rsidDel="00533D8C">
          <w:rPr>
            <w:rFonts w:ascii="Helvetica" w:hAnsi="Helvetica" w:cs="Times New Roman"/>
            <w:i/>
            <w:iCs/>
            <w:sz w:val="22"/>
            <w:szCs w:val="22"/>
          </w:rPr>
          <w:delText>on</w:delText>
        </w:r>
        <w:r w:rsidR="0042540E" w:rsidDel="00533D8C">
          <w:rPr>
            <w:rFonts w:ascii="Helvetica" w:hAnsi="Helvetica" w:cs="Times New Roman"/>
            <w:i/>
            <w:iCs/>
            <w:sz w:val="22"/>
            <w:szCs w:val="22"/>
          </w:rPr>
          <w:delText xml:space="preserve"> </w:delText>
        </w:r>
      </w:del>
    </w:p>
    <w:p w14:paraId="1B7E6256" w14:textId="77777777" w:rsidR="009A54FF" w:rsidRDefault="009A54FF" w:rsidP="006331F8">
      <w:pPr>
        <w:tabs>
          <w:tab w:val="left" w:pos="4536"/>
        </w:tabs>
        <w:spacing w:after="0" w:line="22" w:lineRule="atLeast"/>
        <w:rPr>
          <w:rFonts w:ascii="Helvetica" w:hAnsi="Helvetica" w:cs="Times New Roman"/>
          <w:b/>
          <w:sz w:val="22"/>
          <w:szCs w:val="22"/>
        </w:rPr>
      </w:pPr>
    </w:p>
    <w:p w14:paraId="662A5EA7" w14:textId="77777777" w:rsidR="00250E29" w:rsidRPr="00377B23" w:rsidRDefault="00250E29" w:rsidP="00250E29">
      <w:pPr>
        <w:tabs>
          <w:tab w:val="left" w:pos="4536"/>
        </w:tabs>
        <w:spacing w:after="0" w:line="22" w:lineRule="atLeast"/>
        <w:rPr>
          <w:ins w:id="24" w:author="Kenza Kadri" w:date="2023-01-20T21:02:00Z"/>
          <w:rFonts w:ascii="Helvetica" w:hAnsi="Helvetica" w:cs="Times New Roman"/>
          <w:sz w:val="22"/>
          <w:szCs w:val="22"/>
        </w:rPr>
      </w:pPr>
      <w:ins w:id="25" w:author="Kenza Kadri" w:date="2023-01-20T21:02:00Z">
        <w:r>
          <w:rPr>
            <w:rFonts w:ascii="Helvetica" w:hAnsi="Helvetica" w:cs="Times New Roman"/>
            <w:b/>
            <w:sz w:val="22"/>
            <w:szCs w:val="22"/>
          </w:rPr>
          <w:t xml:space="preserve">Visiting Student   </w:t>
        </w:r>
        <w:r>
          <w:rPr>
            <w:rFonts w:ascii="Helvetica" w:hAnsi="Helvetica" w:cs="Times New Roman"/>
            <w:b/>
            <w:sz w:val="22"/>
            <w:szCs w:val="22"/>
          </w:rPr>
          <w:tab/>
        </w:r>
        <w:proofErr w:type="gramStart"/>
        <w:r>
          <w:rPr>
            <w:rFonts w:ascii="Helvetica" w:hAnsi="Helvetica" w:cs="Times New Roman"/>
            <w:b/>
            <w:sz w:val="22"/>
            <w:szCs w:val="22"/>
          </w:rPr>
          <w:t xml:space="preserve">|  </w:t>
        </w:r>
        <w:r>
          <w:rPr>
            <w:rFonts w:ascii="Helvetica" w:hAnsi="Helvetica" w:cs="Times New Roman"/>
            <w:sz w:val="22"/>
            <w:szCs w:val="22"/>
          </w:rPr>
          <w:t>Oxford</w:t>
        </w:r>
        <w:proofErr w:type="gramEnd"/>
        <w:r>
          <w:rPr>
            <w:rFonts w:ascii="Helvetica" w:hAnsi="Helvetica" w:cs="Times New Roman"/>
            <w:sz w:val="22"/>
            <w:szCs w:val="22"/>
          </w:rPr>
          <w:t xml:space="preserve"> University (UK) |  October – December 2021</w:t>
        </w:r>
      </w:ins>
    </w:p>
    <w:p w14:paraId="027E0C6E" w14:textId="77777777" w:rsidR="00250E29" w:rsidRDefault="00250E29" w:rsidP="00250E29">
      <w:pPr>
        <w:spacing w:after="0" w:line="22" w:lineRule="atLeast"/>
        <w:rPr>
          <w:ins w:id="26" w:author="Kenza Kadri" w:date="2023-01-20T21:02:00Z"/>
          <w:rFonts w:ascii="Helvetica" w:hAnsi="Helvetica" w:cs="Times New Roman"/>
          <w:sz w:val="22"/>
          <w:szCs w:val="22"/>
        </w:rPr>
      </w:pPr>
      <w:ins w:id="27" w:author="Kenza Kadri" w:date="2023-01-20T21:02:00Z">
        <w:r>
          <w:rPr>
            <w:rFonts w:ascii="Helvetica" w:hAnsi="Helvetica" w:cs="Times New Roman"/>
            <w:sz w:val="22"/>
            <w:szCs w:val="22"/>
          </w:rPr>
          <w:t>P-investigator: Miriam Klein-Flügge</w:t>
        </w:r>
      </w:ins>
    </w:p>
    <w:p w14:paraId="38AF90AF" w14:textId="79A24D1B" w:rsidR="00250E29" w:rsidRDefault="00250E29" w:rsidP="00250E29">
      <w:pPr>
        <w:spacing w:after="0" w:line="22" w:lineRule="atLeast"/>
        <w:jc w:val="both"/>
        <w:rPr>
          <w:ins w:id="28" w:author="Kenza Kadri" w:date="2023-01-20T21:02:00Z"/>
          <w:rFonts w:ascii="Helvetica" w:hAnsi="Helvetica" w:cs="Times New Roman"/>
          <w:b/>
          <w:sz w:val="28"/>
          <w:szCs w:val="28"/>
        </w:rPr>
      </w:pPr>
      <w:ins w:id="29" w:author="Kenza Kadri" w:date="2023-01-20T21:02:00Z">
        <w:r>
          <w:rPr>
            <w:rFonts w:ascii="Helvetica" w:hAnsi="Helvetica" w:cs="Times New Roman"/>
            <w:i/>
            <w:iCs/>
            <w:sz w:val="22"/>
            <w:szCs w:val="22"/>
          </w:rPr>
          <w:t>Linking addiction biomarkers to the connectivity profile of striatum subdivision using resting-state functional MRI (rs-fMRI) as well as questionnaires from the Human Connectome Project database (n=</w:t>
        </w:r>
      </w:ins>
      <w:ins w:id="30" w:author="Kenza Kadri" w:date="2023-01-24T16:02:00Z">
        <w:r w:rsidR="00E951C5">
          <w:rPr>
            <w:rFonts w:ascii="Helvetica" w:hAnsi="Helvetica" w:cs="Times New Roman"/>
            <w:i/>
            <w:iCs/>
            <w:sz w:val="22"/>
            <w:szCs w:val="22"/>
          </w:rPr>
          <w:t>510</w:t>
        </w:r>
      </w:ins>
      <w:ins w:id="31" w:author="Kenza Kadri" w:date="2023-01-20T21:02:00Z">
        <w:r>
          <w:rPr>
            <w:rFonts w:ascii="Helvetica" w:hAnsi="Helvetica" w:cs="Times New Roman"/>
            <w:i/>
            <w:iCs/>
            <w:sz w:val="22"/>
            <w:szCs w:val="22"/>
          </w:rPr>
          <w:t xml:space="preserve">) </w:t>
        </w:r>
      </w:ins>
    </w:p>
    <w:p w14:paraId="120AD6FB" w14:textId="77777777" w:rsidR="00BA7E32" w:rsidRDefault="00BA7E32" w:rsidP="006331F8">
      <w:pPr>
        <w:tabs>
          <w:tab w:val="left" w:pos="4536"/>
        </w:tabs>
        <w:spacing w:after="0" w:line="22" w:lineRule="atLeast"/>
        <w:rPr>
          <w:ins w:id="32" w:author="Kenza Kadri" w:date="2023-01-20T21:02:00Z"/>
          <w:rFonts w:ascii="Helvetica" w:hAnsi="Helvetica" w:cs="Times New Roman"/>
          <w:b/>
          <w:sz w:val="28"/>
          <w:szCs w:val="28"/>
        </w:rPr>
      </w:pPr>
    </w:p>
    <w:p w14:paraId="06A9278F" w14:textId="6C40EE82" w:rsidR="00377B23" w:rsidRPr="00377B23" w:rsidRDefault="003F37E5" w:rsidP="006331F8">
      <w:pPr>
        <w:tabs>
          <w:tab w:val="left" w:pos="4536"/>
        </w:tabs>
        <w:spacing w:after="0" w:line="22" w:lineRule="atLeast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>Research Assistant</w:t>
      </w:r>
      <w:r w:rsidR="00377B23">
        <w:rPr>
          <w:rFonts w:ascii="Helvetica" w:hAnsi="Helvetica" w:cs="Times New Roman"/>
          <w:b/>
          <w:sz w:val="22"/>
          <w:szCs w:val="22"/>
        </w:rPr>
        <w:t xml:space="preserve">   </w:t>
      </w:r>
      <w:r w:rsidR="004538A6">
        <w:rPr>
          <w:rFonts w:ascii="Helvetica" w:hAnsi="Helvetica" w:cs="Times New Roman"/>
          <w:b/>
          <w:sz w:val="22"/>
          <w:szCs w:val="22"/>
        </w:rPr>
        <w:tab/>
      </w:r>
      <w:proofErr w:type="gramStart"/>
      <w:r w:rsidR="00377B23">
        <w:rPr>
          <w:rFonts w:ascii="Helvetica" w:hAnsi="Helvetica" w:cs="Times New Roman"/>
          <w:b/>
          <w:sz w:val="22"/>
          <w:szCs w:val="22"/>
        </w:rPr>
        <w:t xml:space="preserve">| </w:t>
      </w:r>
      <w:r w:rsidR="004538A6">
        <w:rPr>
          <w:rFonts w:ascii="Helvetica" w:hAnsi="Helvetica" w:cs="Times New Roman"/>
          <w:b/>
          <w:sz w:val="22"/>
          <w:szCs w:val="22"/>
        </w:rPr>
        <w:t xml:space="preserve"> </w:t>
      </w:r>
      <w:r>
        <w:rPr>
          <w:rFonts w:ascii="Helvetica" w:hAnsi="Helvetica" w:cs="Times New Roman"/>
          <w:sz w:val="22"/>
          <w:szCs w:val="22"/>
        </w:rPr>
        <w:t>Plymouth</w:t>
      </w:r>
      <w:proofErr w:type="gramEnd"/>
      <w:r w:rsidR="00377B23">
        <w:rPr>
          <w:rFonts w:ascii="Helvetica" w:hAnsi="Helvetica" w:cs="Times New Roman"/>
          <w:sz w:val="22"/>
          <w:szCs w:val="22"/>
        </w:rPr>
        <w:t xml:space="preserve"> University </w:t>
      </w:r>
      <w:r w:rsidR="00201401">
        <w:rPr>
          <w:rFonts w:ascii="Helvetica" w:hAnsi="Helvetica" w:cs="Times New Roman"/>
          <w:sz w:val="22"/>
          <w:szCs w:val="22"/>
        </w:rPr>
        <w:t>(UK)</w:t>
      </w:r>
      <w:r w:rsidR="00377B23">
        <w:rPr>
          <w:rFonts w:ascii="Helvetica" w:hAnsi="Helvetica" w:cs="Times New Roman"/>
          <w:sz w:val="22"/>
          <w:szCs w:val="22"/>
        </w:rPr>
        <w:t xml:space="preserve">  | </w:t>
      </w:r>
      <w:r w:rsidR="004538A6">
        <w:rPr>
          <w:rFonts w:ascii="Helvetica" w:hAnsi="Helvetica" w:cs="Times New Roman"/>
          <w:sz w:val="22"/>
          <w:szCs w:val="22"/>
        </w:rPr>
        <w:t xml:space="preserve"> February </w:t>
      </w:r>
      <w:r w:rsidR="00F60C87">
        <w:rPr>
          <w:rFonts w:ascii="Helvetica" w:hAnsi="Helvetica" w:cs="Times New Roman"/>
          <w:sz w:val="22"/>
          <w:szCs w:val="22"/>
        </w:rPr>
        <w:t>–</w:t>
      </w:r>
      <w:r w:rsidR="00377B23">
        <w:rPr>
          <w:rFonts w:ascii="Helvetica" w:hAnsi="Helvetica" w:cs="Times New Roman"/>
          <w:sz w:val="22"/>
          <w:szCs w:val="22"/>
        </w:rPr>
        <w:t xml:space="preserve"> </w:t>
      </w:r>
      <w:r w:rsidR="00F60C87">
        <w:rPr>
          <w:rFonts w:ascii="Helvetica" w:hAnsi="Helvetica" w:cs="Times New Roman"/>
          <w:sz w:val="22"/>
          <w:szCs w:val="22"/>
        </w:rPr>
        <w:t>August 2020</w:t>
      </w:r>
    </w:p>
    <w:p w14:paraId="3E513445" w14:textId="14CBF3CD" w:rsidR="00377B23" w:rsidRDefault="003F37E5" w:rsidP="005247EA">
      <w:pPr>
        <w:spacing w:after="0" w:line="22" w:lineRule="atLeast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P</w:t>
      </w:r>
      <w:r w:rsidR="00377B23">
        <w:rPr>
          <w:rFonts w:ascii="Helvetica" w:hAnsi="Helvetica" w:cs="Times New Roman"/>
          <w:sz w:val="22"/>
          <w:szCs w:val="22"/>
        </w:rPr>
        <w:t xml:space="preserve">-investigator: </w:t>
      </w:r>
      <w:r>
        <w:rPr>
          <w:rFonts w:ascii="Helvetica" w:hAnsi="Helvetica" w:cs="Times New Roman"/>
          <w:sz w:val="22"/>
          <w:szCs w:val="22"/>
        </w:rPr>
        <w:t>Elsa Fouragnan</w:t>
      </w:r>
    </w:p>
    <w:p w14:paraId="6F54BF3C" w14:textId="4AF771C6" w:rsidR="003F37E5" w:rsidRPr="006365D6" w:rsidRDefault="006365D6" w:rsidP="006365D6">
      <w:pPr>
        <w:spacing w:after="0" w:line="22" w:lineRule="atLeast"/>
        <w:jc w:val="both"/>
        <w:rPr>
          <w:rFonts w:ascii="Helvetica" w:hAnsi="Helvetica" w:cs="Times New Roman"/>
          <w:i/>
          <w:iCs/>
          <w:sz w:val="22"/>
          <w:szCs w:val="22"/>
        </w:rPr>
      </w:pPr>
      <w:r w:rsidRPr="006365D6">
        <w:rPr>
          <w:rFonts w:ascii="Helvetica" w:hAnsi="Helvetica" w:cs="Times New Roman"/>
          <w:i/>
          <w:iCs/>
          <w:sz w:val="22"/>
          <w:szCs w:val="22"/>
        </w:rPr>
        <w:t xml:space="preserve">Collection of </w:t>
      </w:r>
      <w:r w:rsidR="004538A6">
        <w:rPr>
          <w:rFonts w:ascii="Helvetica" w:hAnsi="Helvetica" w:cs="Times New Roman"/>
          <w:i/>
          <w:iCs/>
          <w:sz w:val="22"/>
          <w:szCs w:val="22"/>
        </w:rPr>
        <w:t xml:space="preserve">preliminary </w:t>
      </w:r>
      <w:r w:rsidRPr="006365D6">
        <w:rPr>
          <w:rFonts w:ascii="Helvetica" w:hAnsi="Helvetica" w:cs="Times New Roman"/>
          <w:i/>
          <w:iCs/>
          <w:sz w:val="22"/>
          <w:szCs w:val="22"/>
        </w:rPr>
        <w:t xml:space="preserve">behavioural and fMRI data on healthy participants while they learn to assign credit to different environmental stimuli, including faces, cars and tools. Computational models </w:t>
      </w:r>
      <w:r w:rsidR="004538A6">
        <w:rPr>
          <w:rFonts w:ascii="Helvetica" w:hAnsi="Helvetica" w:cs="Times New Roman"/>
          <w:i/>
          <w:iCs/>
          <w:sz w:val="22"/>
          <w:szCs w:val="22"/>
        </w:rPr>
        <w:t>were</w:t>
      </w:r>
      <w:r w:rsidRPr="006365D6">
        <w:rPr>
          <w:rFonts w:ascii="Helvetica" w:hAnsi="Helvetica" w:cs="Times New Roman"/>
          <w:i/>
          <w:iCs/>
          <w:sz w:val="22"/>
          <w:szCs w:val="22"/>
        </w:rPr>
        <w:t xml:space="preserve"> used to infer key elements of learning and </w:t>
      </w:r>
      <w:del w:id="33" w:author="Kenza Kadri" w:date="2023-01-24T16:02:00Z">
        <w:r w:rsidRPr="006365D6" w:rsidDel="00E951C5">
          <w:rPr>
            <w:rFonts w:ascii="Helvetica" w:hAnsi="Helvetica" w:cs="Times New Roman"/>
            <w:i/>
            <w:iCs/>
            <w:sz w:val="22"/>
            <w:szCs w:val="22"/>
          </w:rPr>
          <w:delText>we  those</w:delText>
        </w:r>
      </w:del>
      <w:ins w:id="34" w:author="Kenza Kadri" w:date="2023-01-24T16:02:00Z">
        <w:r w:rsidR="00E951C5" w:rsidRPr="006365D6">
          <w:rPr>
            <w:rFonts w:ascii="Helvetica" w:hAnsi="Helvetica" w:cs="Times New Roman"/>
            <w:i/>
            <w:iCs/>
            <w:sz w:val="22"/>
            <w:szCs w:val="22"/>
          </w:rPr>
          <w:t>we</w:t>
        </w:r>
        <w:r w:rsidR="00435C4E">
          <w:rPr>
            <w:rFonts w:ascii="Helvetica" w:hAnsi="Helvetica" w:cs="Times New Roman"/>
            <w:i/>
            <w:iCs/>
            <w:sz w:val="22"/>
            <w:szCs w:val="22"/>
          </w:rPr>
          <w:t xml:space="preserve"> used</w:t>
        </w:r>
        <w:r w:rsidR="00E951C5" w:rsidRPr="006365D6">
          <w:rPr>
            <w:rFonts w:ascii="Helvetica" w:hAnsi="Helvetica" w:cs="Times New Roman"/>
            <w:i/>
            <w:iCs/>
            <w:sz w:val="22"/>
            <w:szCs w:val="22"/>
          </w:rPr>
          <w:t xml:space="preserve"> those</w:t>
        </w:r>
      </w:ins>
      <w:r w:rsidRPr="006365D6">
        <w:rPr>
          <w:rFonts w:ascii="Helvetica" w:hAnsi="Helvetica" w:cs="Times New Roman"/>
          <w:i/>
          <w:iCs/>
          <w:sz w:val="22"/>
          <w:szCs w:val="22"/>
        </w:rPr>
        <w:t xml:space="preserve"> model</w:t>
      </w:r>
      <w:ins w:id="35" w:author="Kenza Kadri" w:date="2023-01-24T16:03:00Z">
        <w:r w:rsidR="00CE1BCA">
          <w:rPr>
            <w:rFonts w:ascii="Helvetica" w:hAnsi="Helvetica" w:cs="Times New Roman"/>
            <w:i/>
            <w:iCs/>
            <w:sz w:val="22"/>
            <w:szCs w:val="22"/>
          </w:rPr>
          <w:t>s</w:t>
        </w:r>
      </w:ins>
      <w:r w:rsidRPr="006365D6">
        <w:rPr>
          <w:rFonts w:ascii="Helvetica" w:hAnsi="Helvetica" w:cs="Times New Roman"/>
          <w:i/>
          <w:iCs/>
          <w:sz w:val="22"/>
          <w:szCs w:val="22"/>
        </w:rPr>
        <w:t xml:space="preserve"> estimates to inform </w:t>
      </w:r>
      <w:r w:rsidR="004538A6">
        <w:rPr>
          <w:rFonts w:ascii="Helvetica" w:hAnsi="Helvetica" w:cs="Times New Roman"/>
          <w:i/>
          <w:iCs/>
          <w:sz w:val="22"/>
          <w:szCs w:val="22"/>
        </w:rPr>
        <w:t>behavioral analyses</w:t>
      </w:r>
      <w:r w:rsidRPr="006365D6">
        <w:rPr>
          <w:rFonts w:ascii="Helvetica" w:hAnsi="Helvetica" w:cs="Times New Roman"/>
          <w:i/>
          <w:iCs/>
          <w:sz w:val="22"/>
          <w:szCs w:val="22"/>
        </w:rPr>
        <w:t>.</w:t>
      </w:r>
    </w:p>
    <w:p w14:paraId="0B64BCCE" w14:textId="77777777" w:rsidR="006365D6" w:rsidRDefault="006365D6" w:rsidP="005247EA">
      <w:pPr>
        <w:spacing w:after="0" w:line="22" w:lineRule="atLeast"/>
        <w:rPr>
          <w:rFonts w:ascii="Helvetica" w:hAnsi="Helvetica" w:cs="Times New Roman"/>
          <w:sz w:val="22"/>
          <w:szCs w:val="22"/>
        </w:rPr>
      </w:pPr>
    </w:p>
    <w:p w14:paraId="4CBBC121" w14:textId="2F27A7E5" w:rsidR="00DF50C2" w:rsidRPr="00377B23" w:rsidRDefault="00DF50C2" w:rsidP="006331F8">
      <w:pPr>
        <w:tabs>
          <w:tab w:val="left" w:pos="4536"/>
        </w:tabs>
        <w:spacing w:after="0" w:line="22" w:lineRule="atLeast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 xml:space="preserve">Research Assistant   </w:t>
      </w:r>
      <w:r w:rsidR="004538A6">
        <w:rPr>
          <w:rFonts w:ascii="Helvetica" w:hAnsi="Helvetica" w:cs="Times New Roman"/>
          <w:b/>
          <w:sz w:val="22"/>
          <w:szCs w:val="22"/>
        </w:rPr>
        <w:tab/>
      </w:r>
      <w:proofErr w:type="gramStart"/>
      <w:r>
        <w:rPr>
          <w:rFonts w:ascii="Helvetica" w:hAnsi="Helvetica" w:cs="Times New Roman"/>
          <w:b/>
          <w:sz w:val="22"/>
          <w:szCs w:val="22"/>
        </w:rPr>
        <w:t xml:space="preserve">| </w:t>
      </w:r>
      <w:r w:rsidR="004538A6">
        <w:rPr>
          <w:rFonts w:ascii="Helvetica" w:hAnsi="Helvetica" w:cs="Times New Roman"/>
          <w:b/>
          <w:sz w:val="22"/>
          <w:szCs w:val="22"/>
        </w:rPr>
        <w:t xml:space="preserve"> </w:t>
      </w:r>
      <w:r>
        <w:rPr>
          <w:rFonts w:ascii="Helvetica" w:hAnsi="Helvetica" w:cs="Times New Roman"/>
          <w:sz w:val="22"/>
          <w:szCs w:val="22"/>
        </w:rPr>
        <w:t>Montreal</w:t>
      </w:r>
      <w:proofErr w:type="gramEnd"/>
      <w:r>
        <w:rPr>
          <w:rFonts w:ascii="Helvetica" w:hAnsi="Helvetica" w:cs="Times New Roman"/>
          <w:sz w:val="22"/>
          <w:szCs w:val="22"/>
        </w:rPr>
        <w:t xml:space="preserve"> University</w:t>
      </w:r>
      <w:r w:rsidR="00201401">
        <w:rPr>
          <w:rFonts w:ascii="Helvetica" w:hAnsi="Helvetica" w:cs="Times New Roman"/>
          <w:sz w:val="22"/>
          <w:szCs w:val="22"/>
        </w:rPr>
        <w:t xml:space="preserve"> (Canada)</w:t>
      </w:r>
      <w:r>
        <w:rPr>
          <w:rFonts w:ascii="Helvetica" w:hAnsi="Helvetica" w:cs="Times New Roman"/>
          <w:sz w:val="22"/>
          <w:szCs w:val="22"/>
        </w:rPr>
        <w:t xml:space="preserve"> |  May</w:t>
      </w:r>
      <w:r w:rsidR="004538A6">
        <w:rPr>
          <w:rFonts w:ascii="Helvetica" w:hAnsi="Helvetica" w:cs="Times New Roman"/>
          <w:sz w:val="22"/>
          <w:szCs w:val="22"/>
        </w:rPr>
        <w:t xml:space="preserve"> </w:t>
      </w:r>
      <w:r>
        <w:rPr>
          <w:rFonts w:ascii="Helvetica" w:hAnsi="Helvetica" w:cs="Times New Roman"/>
          <w:sz w:val="22"/>
          <w:szCs w:val="22"/>
        </w:rPr>
        <w:t>– July 20</w:t>
      </w:r>
      <w:r w:rsidR="00F60C87">
        <w:rPr>
          <w:rFonts w:ascii="Helvetica" w:hAnsi="Helvetica" w:cs="Times New Roman"/>
          <w:sz w:val="22"/>
          <w:szCs w:val="22"/>
        </w:rPr>
        <w:t>19</w:t>
      </w:r>
    </w:p>
    <w:p w14:paraId="59ECE109" w14:textId="4787B962" w:rsidR="00DF50C2" w:rsidRDefault="00DF50C2" w:rsidP="00DF50C2">
      <w:pPr>
        <w:spacing w:after="0" w:line="22" w:lineRule="atLeast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P-investigator: Christian Casanova</w:t>
      </w:r>
    </w:p>
    <w:p w14:paraId="3CDFB573" w14:textId="1F60C9D2" w:rsidR="006365D6" w:rsidRPr="006365D6" w:rsidDel="00233E1B" w:rsidRDefault="006365D6" w:rsidP="006365D6">
      <w:pPr>
        <w:spacing w:after="0" w:line="22" w:lineRule="atLeast"/>
        <w:jc w:val="both"/>
        <w:rPr>
          <w:del w:id="36" w:author="Kenza Kadri" w:date="2023-01-19T14:02:00Z"/>
          <w:rFonts w:ascii="Helvetica" w:hAnsi="Helvetica" w:cs="Times New Roman"/>
          <w:i/>
          <w:iCs/>
          <w:sz w:val="22"/>
          <w:szCs w:val="22"/>
        </w:rPr>
      </w:pPr>
      <w:r w:rsidRPr="006365D6">
        <w:rPr>
          <w:rFonts w:ascii="Helvetica" w:hAnsi="Helvetica" w:cs="Times New Roman"/>
          <w:i/>
          <w:iCs/>
          <w:sz w:val="22"/>
          <w:szCs w:val="22"/>
        </w:rPr>
        <w:t xml:space="preserve">Modeling of </w:t>
      </w:r>
      <w:r w:rsidR="004538A6">
        <w:rPr>
          <w:rFonts w:ascii="Helvetica" w:hAnsi="Helvetica" w:cs="Times New Roman"/>
          <w:i/>
          <w:iCs/>
          <w:sz w:val="22"/>
          <w:szCs w:val="22"/>
        </w:rPr>
        <w:t xml:space="preserve">the </w:t>
      </w:r>
      <w:r w:rsidRPr="006365D6">
        <w:rPr>
          <w:rFonts w:ascii="Helvetica" w:hAnsi="Helvetica" w:cs="Times New Roman"/>
          <w:i/>
          <w:iCs/>
          <w:sz w:val="22"/>
          <w:szCs w:val="22"/>
        </w:rPr>
        <w:t xml:space="preserve">cortico-pulvino-cortical network </w:t>
      </w:r>
      <w:r w:rsidR="004538A6">
        <w:rPr>
          <w:rFonts w:ascii="Helvetica" w:hAnsi="Helvetica" w:cs="Times New Roman"/>
          <w:i/>
          <w:iCs/>
          <w:sz w:val="22"/>
          <w:szCs w:val="22"/>
        </w:rPr>
        <w:t>implicated</w:t>
      </w:r>
      <w:r w:rsidR="004538A6" w:rsidRPr="006365D6">
        <w:rPr>
          <w:rFonts w:ascii="Helvetica" w:hAnsi="Helvetica" w:cs="Times New Roman"/>
          <w:i/>
          <w:iCs/>
          <w:sz w:val="22"/>
          <w:szCs w:val="22"/>
        </w:rPr>
        <w:t xml:space="preserve"> </w:t>
      </w:r>
      <w:r w:rsidRPr="006365D6">
        <w:rPr>
          <w:rFonts w:ascii="Helvetica" w:hAnsi="Helvetica" w:cs="Times New Roman"/>
          <w:i/>
          <w:iCs/>
          <w:sz w:val="22"/>
          <w:szCs w:val="22"/>
        </w:rPr>
        <w:t>in sight with a spiking neurons simulator. Experimental data analysis</w:t>
      </w:r>
      <w:r>
        <w:rPr>
          <w:rFonts w:ascii="Helvetica" w:hAnsi="Helvetica" w:cs="Times New Roman"/>
          <w:i/>
          <w:iCs/>
          <w:sz w:val="22"/>
          <w:szCs w:val="22"/>
        </w:rPr>
        <w:t xml:space="preserve"> (single cell recording)</w:t>
      </w:r>
      <w:r w:rsidRPr="006365D6">
        <w:rPr>
          <w:rFonts w:ascii="Helvetica" w:hAnsi="Helvetica" w:cs="Times New Roman"/>
          <w:i/>
          <w:iCs/>
          <w:sz w:val="22"/>
          <w:szCs w:val="22"/>
        </w:rPr>
        <w:t xml:space="preserve"> and scientific poster creation.</w:t>
      </w:r>
    </w:p>
    <w:p w14:paraId="095973C3" w14:textId="0A8CBA91" w:rsidR="006365D6" w:rsidDel="00C8587B" w:rsidRDefault="006365D6" w:rsidP="00246A25">
      <w:pPr>
        <w:tabs>
          <w:tab w:val="left" w:pos="4536"/>
        </w:tabs>
        <w:spacing w:after="0" w:line="22" w:lineRule="atLeast"/>
        <w:rPr>
          <w:del w:id="37" w:author="Kenza Kadri" w:date="2023-01-25T16:47:00Z"/>
          <w:rFonts w:ascii="Helvetica" w:hAnsi="Helvetica" w:cs="Times New Roman"/>
          <w:b/>
          <w:sz w:val="28"/>
          <w:szCs w:val="28"/>
        </w:rPr>
      </w:pPr>
    </w:p>
    <w:p w14:paraId="64E75BAF" w14:textId="77777777" w:rsidR="00C8587B" w:rsidRDefault="00C8587B">
      <w:pPr>
        <w:spacing w:after="0" w:line="22" w:lineRule="atLeast"/>
        <w:jc w:val="both"/>
        <w:rPr>
          <w:ins w:id="38" w:author="Kenza Kadri" w:date="2023-01-25T16:47:00Z"/>
          <w:rFonts w:ascii="Helvetica" w:hAnsi="Helvetica" w:cs="Times New Roman"/>
          <w:b/>
          <w:sz w:val="28"/>
          <w:szCs w:val="28"/>
        </w:rPr>
        <w:pPrChange w:id="39" w:author="Kenza Kadri" w:date="2023-01-19T14:02:00Z">
          <w:pPr>
            <w:pBdr>
              <w:bottom w:val="single" w:sz="4" w:space="1" w:color="auto"/>
            </w:pBdr>
            <w:spacing w:after="0" w:line="22" w:lineRule="atLeast"/>
          </w:pPr>
        </w:pPrChange>
      </w:pPr>
    </w:p>
    <w:p w14:paraId="507D1F16" w14:textId="77777777" w:rsidR="005F78CE" w:rsidRDefault="005F78CE" w:rsidP="00246A25">
      <w:pPr>
        <w:tabs>
          <w:tab w:val="left" w:pos="4536"/>
        </w:tabs>
        <w:spacing w:after="0" w:line="22" w:lineRule="atLeast"/>
        <w:rPr>
          <w:ins w:id="40" w:author="Kenza Kadri" w:date="2023-01-20T21:01:00Z"/>
          <w:rFonts w:ascii="Helvetica" w:hAnsi="Helvetica" w:cs="Times New Roman"/>
          <w:b/>
          <w:sz w:val="28"/>
          <w:szCs w:val="28"/>
        </w:rPr>
      </w:pPr>
    </w:p>
    <w:p w14:paraId="7C3CC6D1" w14:textId="5C849A90" w:rsidR="00246A25" w:rsidDel="00250E29" w:rsidRDefault="00246A25" w:rsidP="00F24768">
      <w:pPr>
        <w:pBdr>
          <w:bottom w:val="single" w:sz="4" w:space="1" w:color="auto"/>
        </w:pBdr>
        <w:spacing w:after="0" w:line="22" w:lineRule="atLeast"/>
        <w:rPr>
          <w:del w:id="41" w:author="Kenza Kadri" w:date="2023-01-20T21:02:00Z"/>
          <w:rFonts w:ascii="Helvetica" w:hAnsi="Helvetica" w:cs="Times New Roman"/>
          <w:b/>
          <w:sz w:val="28"/>
          <w:szCs w:val="28"/>
        </w:rPr>
      </w:pPr>
    </w:p>
    <w:p w14:paraId="180E5609" w14:textId="377AC2D3" w:rsidR="00AF58BA" w:rsidRPr="007738A1" w:rsidRDefault="00AF58BA" w:rsidP="00F24768">
      <w:pPr>
        <w:pBdr>
          <w:bottom w:val="single" w:sz="4" w:space="1" w:color="auto"/>
        </w:pBdr>
        <w:spacing w:after="0" w:line="22" w:lineRule="atLeast"/>
        <w:rPr>
          <w:rFonts w:ascii="Helvetica" w:hAnsi="Helvetica" w:cs="Times New Roman"/>
          <w:b/>
          <w:sz w:val="28"/>
          <w:szCs w:val="28"/>
          <w:u w:val="single"/>
        </w:rPr>
      </w:pPr>
      <w:r w:rsidRPr="007738A1">
        <w:rPr>
          <w:rFonts w:ascii="Helvetica" w:hAnsi="Helvetica" w:cs="Times New Roman"/>
          <w:b/>
          <w:sz w:val="28"/>
          <w:szCs w:val="28"/>
        </w:rPr>
        <w:t xml:space="preserve">EDUCATION  </w:t>
      </w:r>
    </w:p>
    <w:p w14:paraId="79075D66" w14:textId="1AFF7ED9" w:rsidR="00AF58BA" w:rsidRDefault="00AF58BA" w:rsidP="00F24768">
      <w:pPr>
        <w:spacing w:after="0" w:line="22" w:lineRule="atLeast"/>
        <w:rPr>
          <w:rFonts w:ascii="Helvetica" w:hAnsi="Helvetica" w:cs="Times New Roman"/>
          <w:b/>
          <w:u w:val="single"/>
        </w:rPr>
      </w:pPr>
    </w:p>
    <w:p w14:paraId="39F9CD6B" w14:textId="6F8360A9" w:rsidR="00F60C87" w:rsidRPr="00F60C87" w:rsidRDefault="00F60C87" w:rsidP="006331F8">
      <w:pPr>
        <w:tabs>
          <w:tab w:val="left" w:pos="4536"/>
        </w:tabs>
        <w:spacing w:after="0" w:line="22" w:lineRule="atLeast"/>
        <w:rPr>
          <w:rFonts w:ascii="Helvetica" w:hAnsi="Helvetica" w:cs="Times New Roman"/>
          <w:sz w:val="22"/>
          <w:szCs w:val="22"/>
        </w:rPr>
      </w:pPr>
      <w:r w:rsidRPr="00F60C87">
        <w:rPr>
          <w:rFonts w:ascii="Helvetica" w:hAnsi="Helvetica" w:cs="Times New Roman"/>
          <w:b/>
          <w:sz w:val="22"/>
          <w:szCs w:val="22"/>
        </w:rPr>
        <w:t xml:space="preserve">PhD in Computational </w:t>
      </w:r>
      <w:r w:rsidR="004538A6" w:rsidRPr="00F60C87">
        <w:rPr>
          <w:rFonts w:ascii="Helvetica" w:hAnsi="Helvetica" w:cs="Times New Roman"/>
          <w:b/>
          <w:sz w:val="22"/>
          <w:szCs w:val="22"/>
        </w:rPr>
        <w:t>Psychology</w:t>
      </w:r>
      <w:r w:rsidR="004538A6">
        <w:rPr>
          <w:rFonts w:ascii="Helvetica" w:hAnsi="Helvetica" w:cs="Times New Roman"/>
          <w:b/>
          <w:sz w:val="22"/>
          <w:szCs w:val="22"/>
        </w:rPr>
        <w:t xml:space="preserve">           </w:t>
      </w:r>
      <w:r w:rsidR="004538A6">
        <w:rPr>
          <w:rFonts w:ascii="Helvetica" w:hAnsi="Helvetica" w:cs="Times New Roman"/>
          <w:b/>
          <w:sz w:val="22"/>
          <w:szCs w:val="22"/>
        </w:rPr>
        <w:tab/>
      </w:r>
      <w:proofErr w:type="gramStart"/>
      <w:r w:rsidR="004538A6" w:rsidRPr="00F60C87">
        <w:rPr>
          <w:rFonts w:ascii="Helvetica" w:hAnsi="Helvetica" w:cs="Times New Roman"/>
          <w:b/>
          <w:sz w:val="22"/>
          <w:szCs w:val="22"/>
        </w:rPr>
        <w:t>|</w:t>
      </w:r>
      <w:r w:rsidR="004538A6">
        <w:rPr>
          <w:rFonts w:ascii="Helvetica" w:hAnsi="Helvetica" w:cs="Times New Roman"/>
          <w:b/>
          <w:sz w:val="22"/>
          <w:szCs w:val="22"/>
        </w:rPr>
        <w:t xml:space="preserve">  </w:t>
      </w:r>
      <w:r w:rsidRPr="00F60C87">
        <w:rPr>
          <w:rFonts w:ascii="Helvetica" w:hAnsi="Helvetica" w:cs="Times New Roman"/>
          <w:sz w:val="22"/>
          <w:szCs w:val="22"/>
        </w:rPr>
        <w:t>Plymouth</w:t>
      </w:r>
      <w:proofErr w:type="gramEnd"/>
      <w:r w:rsidRPr="00F60C87">
        <w:rPr>
          <w:rFonts w:ascii="Helvetica" w:hAnsi="Helvetica" w:cs="Times New Roman"/>
          <w:sz w:val="22"/>
          <w:szCs w:val="22"/>
        </w:rPr>
        <w:t xml:space="preserve"> University (UK) | October 2020 –</w:t>
      </w:r>
    </w:p>
    <w:p w14:paraId="56B20CC5" w14:textId="2FB7B013" w:rsidR="00F60C87" w:rsidRPr="00BD750E" w:rsidRDefault="004D3C4F" w:rsidP="00F60C87">
      <w:pPr>
        <w:pStyle w:val="NoSpacing"/>
        <w:jc w:val="both"/>
        <w:rPr>
          <w:rFonts w:ascii="Helvetica" w:hAnsi="Helvetica"/>
          <w:i/>
          <w:iCs/>
          <w:sz w:val="22"/>
          <w:szCs w:val="22"/>
        </w:rPr>
      </w:pPr>
      <w:r w:rsidRPr="00BD750E">
        <w:rPr>
          <w:rFonts w:ascii="Helvetica" w:hAnsi="Helvetica"/>
          <w:i/>
          <w:iCs/>
          <w:sz w:val="22"/>
          <w:szCs w:val="22"/>
        </w:rPr>
        <w:t>S</w:t>
      </w:r>
      <w:r w:rsidR="00F60C87" w:rsidRPr="00BD750E">
        <w:rPr>
          <w:rFonts w:ascii="Helvetica" w:hAnsi="Helvetica"/>
          <w:i/>
          <w:iCs/>
          <w:sz w:val="22"/>
          <w:szCs w:val="22"/>
        </w:rPr>
        <w:t xml:space="preserve">tudy the neural mechanisms of reward anticipation and reward delivery, </w:t>
      </w:r>
      <w:r w:rsidR="004538A6">
        <w:rPr>
          <w:rFonts w:ascii="Helvetica" w:hAnsi="Helvetica"/>
          <w:i/>
          <w:iCs/>
          <w:sz w:val="22"/>
          <w:szCs w:val="22"/>
        </w:rPr>
        <w:t>two</w:t>
      </w:r>
      <w:r w:rsidR="00F60C87" w:rsidRPr="00BD750E">
        <w:rPr>
          <w:rFonts w:ascii="Helvetica" w:hAnsi="Helvetica"/>
          <w:i/>
          <w:iCs/>
          <w:sz w:val="22"/>
          <w:szCs w:val="22"/>
        </w:rPr>
        <w:t xml:space="preserve"> fundamental aspects of decision-making and learning. </w:t>
      </w:r>
      <w:r w:rsidRPr="00BD750E">
        <w:rPr>
          <w:rFonts w:ascii="Helvetica" w:hAnsi="Helvetica"/>
          <w:i/>
          <w:iCs/>
          <w:sz w:val="22"/>
          <w:szCs w:val="22"/>
        </w:rPr>
        <w:t>Our team</w:t>
      </w:r>
      <w:r w:rsidR="00F60C87" w:rsidRPr="00BD750E">
        <w:rPr>
          <w:rFonts w:ascii="Helvetica" w:hAnsi="Helvetica"/>
          <w:i/>
          <w:iCs/>
          <w:sz w:val="22"/>
          <w:szCs w:val="22"/>
        </w:rPr>
        <w:t xml:space="preserve"> </w:t>
      </w:r>
      <w:r w:rsidR="004538A6">
        <w:rPr>
          <w:rFonts w:ascii="Helvetica" w:hAnsi="Helvetica"/>
          <w:i/>
          <w:iCs/>
          <w:sz w:val="22"/>
          <w:szCs w:val="22"/>
        </w:rPr>
        <w:t>tests the hypothesis</w:t>
      </w:r>
      <w:r w:rsidR="004538A6" w:rsidRPr="00BD750E">
        <w:rPr>
          <w:rFonts w:ascii="Helvetica" w:hAnsi="Helvetica"/>
          <w:i/>
          <w:iCs/>
          <w:sz w:val="22"/>
          <w:szCs w:val="22"/>
        </w:rPr>
        <w:t xml:space="preserve"> </w:t>
      </w:r>
      <w:r w:rsidR="00F60C87" w:rsidRPr="00BD750E">
        <w:rPr>
          <w:rFonts w:ascii="Helvetica" w:hAnsi="Helvetica"/>
          <w:i/>
          <w:iCs/>
          <w:sz w:val="22"/>
          <w:szCs w:val="22"/>
        </w:rPr>
        <w:t>that th</w:t>
      </w:r>
      <w:r w:rsidR="004538A6">
        <w:rPr>
          <w:rFonts w:ascii="Helvetica" w:hAnsi="Helvetica"/>
          <w:i/>
          <w:iCs/>
          <w:sz w:val="22"/>
          <w:szCs w:val="22"/>
        </w:rPr>
        <w:t>e</w:t>
      </w:r>
      <w:r w:rsidR="00F60C87" w:rsidRPr="00BD750E">
        <w:rPr>
          <w:rFonts w:ascii="Helvetica" w:hAnsi="Helvetica"/>
          <w:i/>
          <w:iCs/>
          <w:sz w:val="22"/>
          <w:szCs w:val="22"/>
        </w:rPr>
        <w:t>s</w:t>
      </w:r>
      <w:r w:rsidR="004538A6">
        <w:rPr>
          <w:rFonts w:ascii="Helvetica" w:hAnsi="Helvetica"/>
          <w:i/>
          <w:iCs/>
          <w:sz w:val="22"/>
          <w:szCs w:val="22"/>
        </w:rPr>
        <w:t>e</w:t>
      </w:r>
      <w:r w:rsidR="00F60C87" w:rsidRPr="00BD750E">
        <w:rPr>
          <w:rFonts w:ascii="Helvetica" w:hAnsi="Helvetica"/>
          <w:i/>
          <w:iCs/>
          <w:sz w:val="22"/>
          <w:szCs w:val="22"/>
        </w:rPr>
        <w:t xml:space="preserve"> mechanism</w:t>
      </w:r>
      <w:r w:rsidR="004538A6">
        <w:rPr>
          <w:rFonts w:ascii="Helvetica" w:hAnsi="Helvetica"/>
          <w:i/>
          <w:iCs/>
          <w:sz w:val="22"/>
          <w:szCs w:val="22"/>
        </w:rPr>
        <w:t>s</w:t>
      </w:r>
      <w:r w:rsidR="00F60C87" w:rsidRPr="00BD750E">
        <w:rPr>
          <w:rFonts w:ascii="Helvetica" w:hAnsi="Helvetica"/>
          <w:i/>
          <w:iCs/>
          <w:sz w:val="22"/>
          <w:szCs w:val="22"/>
        </w:rPr>
        <w:t xml:space="preserve"> </w:t>
      </w:r>
      <w:r w:rsidR="004538A6">
        <w:rPr>
          <w:rFonts w:ascii="Helvetica" w:hAnsi="Helvetica"/>
          <w:i/>
          <w:iCs/>
          <w:sz w:val="22"/>
          <w:szCs w:val="22"/>
        </w:rPr>
        <w:t>are</w:t>
      </w:r>
      <w:r w:rsidR="004538A6" w:rsidRPr="00BD750E">
        <w:rPr>
          <w:rFonts w:ascii="Helvetica" w:hAnsi="Helvetica"/>
          <w:i/>
          <w:iCs/>
          <w:sz w:val="22"/>
          <w:szCs w:val="22"/>
        </w:rPr>
        <w:t xml:space="preserve"> </w:t>
      </w:r>
      <w:r w:rsidR="00F60C87" w:rsidRPr="00BD750E">
        <w:rPr>
          <w:rFonts w:ascii="Helvetica" w:hAnsi="Helvetica"/>
          <w:i/>
          <w:iCs/>
          <w:sz w:val="22"/>
          <w:szCs w:val="22"/>
        </w:rPr>
        <w:t xml:space="preserve">different in </w:t>
      </w:r>
      <w:r w:rsidR="004538A6">
        <w:rPr>
          <w:rFonts w:ascii="Helvetica" w:hAnsi="Helvetica"/>
          <w:i/>
          <w:iCs/>
          <w:sz w:val="22"/>
          <w:szCs w:val="22"/>
        </w:rPr>
        <w:t>addiction</w:t>
      </w:r>
      <w:r w:rsidR="00F60C87" w:rsidRPr="00BD750E">
        <w:rPr>
          <w:rFonts w:ascii="Helvetica" w:hAnsi="Helvetica"/>
          <w:i/>
          <w:iCs/>
          <w:sz w:val="22"/>
          <w:szCs w:val="22"/>
        </w:rPr>
        <w:t xml:space="preserve">. Thus, our purpose will be to compare the neural </w:t>
      </w:r>
      <w:r w:rsidR="004538A6">
        <w:rPr>
          <w:rFonts w:ascii="Helvetica" w:hAnsi="Helvetica"/>
          <w:i/>
          <w:iCs/>
          <w:sz w:val="22"/>
          <w:szCs w:val="22"/>
        </w:rPr>
        <w:t xml:space="preserve">systems mediating reward anticipation and </w:t>
      </w:r>
      <w:r w:rsidR="004538A6">
        <w:rPr>
          <w:rFonts w:ascii="Helvetica" w:hAnsi="Helvetica"/>
          <w:i/>
          <w:iCs/>
          <w:sz w:val="22"/>
          <w:szCs w:val="22"/>
        </w:rPr>
        <w:lastRenderedPageBreak/>
        <w:t>reward delivery</w:t>
      </w:r>
      <w:r w:rsidR="004538A6" w:rsidRPr="00BD750E">
        <w:rPr>
          <w:rFonts w:ascii="Helvetica" w:hAnsi="Helvetica"/>
          <w:i/>
          <w:iCs/>
          <w:sz w:val="22"/>
          <w:szCs w:val="22"/>
        </w:rPr>
        <w:t xml:space="preserve"> </w:t>
      </w:r>
      <w:r w:rsidR="004538A6">
        <w:rPr>
          <w:rFonts w:ascii="Helvetica" w:hAnsi="Helvetica"/>
          <w:i/>
          <w:iCs/>
          <w:sz w:val="22"/>
          <w:szCs w:val="22"/>
        </w:rPr>
        <w:t>in</w:t>
      </w:r>
      <w:r w:rsidR="004538A6" w:rsidRPr="00BD750E">
        <w:rPr>
          <w:rFonts w:ascii="Helvetica" w:hAnsi="Helvetica"/>
          <w:i/>
          <w:iCs/>
          <w:sz w:val="22"/>
          <w:szCs w:val="22"/>
        </w:rPr>
        <w:t xml:space="preserve"> </w:t>
      </w:r>
      <w:r w:rsidR="00F60C87" w:rsidRPr="00BD750E">
        <w:rPr>
          <w:rFonts w:ascii="Helvetica" w:hAnsi="Helvetica"/>
          <w:i/>
          <w:iCs/>
          <w:sz w:val="22"/>
          <w:szCs w:val="22"/>
        </w:rPr>
        <w:t>people who previously suffered from alcohol abuse to people that did not</w:t>
      </w:r>
      <w:r w:rsidRPr="00BD750E">
        <w:rPr>
          <w:rFonts w:ascii="Helvetica" w:hAnsi="Helvetica"/>
          <w:i/>
          <w:iCs/>
          <w:sz w:val="22"/>
          <w:szCs w:val="22"/>
        </w:rPr>
        <w:t>,</w:t>
      </w:r>
      <w:r w:rsidR="00F60C87" w:rsidRPr="00BD750E">
        <w:rPr>
          <w:rFonts w:ascii="Helvetica" w:hAnsi="Helvetica"/>
          <w:i/>
          <w:iCs/>
          <w:sz w:val="22"/>
          <w:szCs w:val="22"/>
        </w:rPr>
        <w:t xml:space="preserve"> to help diagnosis and treatment</w:t>
      </w:r>
      <w:r w:rsidRPr="00BD750E">
        <w:rPr>
          <w:rFonts w:ascii="Helvetica" w:hAnsi="Helvetica"/>
          <w:i/>
          <w:iCs/>
          <w:sz w:val="22"/>
          <w:szCs w:val="22"/>
        </w:rPr>
        <w:t>.</w:t>
      </w:r>
    </w:p>
    <w:p w14:paraId="5E731267" w14:textId="77777777" w:rsidR="00F32946" w:rsidRPr="007738A1" w:rsidRDefault="00F32946" w:rsidP="00F24768">
      <w:pPr>
        <w:spacing w:after="0" w:line="22" w:lineRule="atLeast"/>
        <w:rPr>
          <w:rFonts w:ascii="Helvetica" w:hAnsi="Helvetica" w:cs="Times New Roman"/>
          <w:sz w:val="22"/>
          <w:szCs w:val="22"/>
        </w:rPr>
      </w:pPr>
    </w:p>
    <w:p w14:paraId="7F95DB3C" w14:textId="7852C5F3" w:rsidR="00C967FD" w:rsidRPr="007738A1" w:rsidRDefault="00C967FD" w:rsidP="006331F8">
      <w:pPr>
        <w:tabs>
          <w:tab w:val="left" w:pos="4536"/>
        </w:tabs>
        <w:spacing w:after="0" w:line="22" w:lineRule="atLeast"/>
        <w:rPr>
          <w:rFonts w:ascii="Helvetica" w:hAnsi="Helvetica" w:cs="Times New Roman"/>
          <w:sz w:val="22"/>
          <w:szCs w:val="22"/>
        </w:rPr>
      </w:pPr>
      <w:r w:rsidRPr="007738A1">
        <w:rPr>
          <w:rFonts w:ascii="Helvetica" w:hAnsi="Helvetica" w:cs="Times New Roman"/>
          <w:b/>
          <w:sz w:val="22"/>
          <w:szCs w:val="22"/>
        </w:rPr>
        <w:t xml:space="preserve">MA in </w:t>
      </w:r>
      <w:r w:rsidR="00DF50C2">
        <w:rPr>
          <w:rFonts w:ascii="Helvetica" w:hAnsi="Helvetica" w:cs="Times New Roman"/>
          <w:b/>
          <w:sz w:val="22"/>
          <w:szCs w:val="22"/>
        </w:rPr>
        <w:t xml:space="preserve">Integrative Biology and </w:t>
      </w:r>
      <w:r w:rsidR="004538A6">
        <w:rPr>
          <w:rFonts w:ascii="Helvetica" w:hAnsi="Helvetica" w:cs="Times New Roman"/>
          <w:b/>
          <w:sz w:val="22"/>
          <w:szCs w:val="22"/>
        </w:rPr>
        <w:t>Physiology</w:t>
      </w:r>
      <w:r w:rsidR="004538A6">
        <w:rPr>
          <w:rFonts w:ascii="Helvetica" w:hAnsi="Helvetica" w:cs="Times New Roman"/>
          <w:b/>
          <w:sz w:val="22"/>
          <w:szCs w:val="22"/>
        </w:rPr>
        <w:tab/>
      </w:r>
      <w:proofErr w:type="gramStart"/>
      <w:r w:rsidR="004538A6" w:rsidRPr="006365D6">
        <w:rPr>
          <w:rFonts w:ascii="Helvetica" w:hAnsi="Helvetica" w:cs="Times New Roman"/>
          <w:bCs/>
          <w:sz w:val="22"/>
          <w:szCs w:val="22"/>
        </w:rPr>
        <w:t>|</w:t>
      </w:r>
      <w:r w:rsidR="004538A6">
        <w:rPr>
          <w:rFonts w:ascii="Helvetica" w:hAnsi="Helvetica" w:cs="Times New Roman"/>
          <w:bCs/>
          <w:sz w:val="22"/>
          <w:szCs w:val="22"/>
        </w:rPr>
        <w:t xml:space="preserve">  </w:t>
      </w:r>
      <w:r w:rsidR="006365D6">
        <w:rPr>
          <w:rFonts w:ascii="Helvetica" w:hAnsi="Helvetica" w:cs="Times New Roman"/>
          <w:sz w:val="22"/>
          <w:szCs w:val="22"/>
        </w:rPr>
        <w:t>Sorbonne</w:t>
      </w:r>
      <w:proofErr w:type="gramEnd"/>
      <w:r w:rsidR="006365D6">
        <w:rPr>
          <w:rFonts w:ascii="Helvetica" w:hAnsi="Helvetica" w:cs="Times New Roman"/>
          <w:sz w:val="22"/>
          <w:szCs w:val="22"/>
        </w:rPr>
        <w:t xml:space="preserve"> </w:t>
      </w:r>
      <w:r w:rsidR="004538A6">
        <w:rPr>
          <w:rFonts w:ascii="Helvetica" w:hAnsi="Helvetica" w:cs="Times New Roman"/>
          <w:sz w:val="22"/>
          <w:szCs w:val="22"/>
        </w:rPr>
        <w:t>University</w:t>
      </w:r>
      <w:r w:rsidR="006365D6">
        <w:rPr>
          <w:rFonts w:ascii="Helvetica" w:hAnsi="Helvetica" w:cs="Times New Roman"/>
          <w:sz w:val="22"/>
          <w:szCs w:val="22"/>
        </w:rPr>
        <w:t xml:space="preserve"> (Paris VI, France)</w:t>
      </w:r>
      <w:r w:rsidR="00F24768" w:rsidRPr="007738A1">
        <w:rPr>
          <w:rFonts w:ascii="Helvetica" w:hAnsi="Helvetica" w:cs="Times New Roman"/>
          <w:sz w:val="22"/>
          <w:szCs w:val="22"/>
        </w:rPr>
        <w:t xml:space="preserve"> </w:t>
      </w:r>
      <w:r w:rsidR="00F24768" w:rsidRPr="007738A1">
        <w:rPr>
          <w:rFonts w:ascii="Helvetica" w:hAnsi="Helvetica" w:cs="Times New Roman"/>
          <w:b/>
          <w:sz w:val="22"/>
          <w:szCs w:val="22"/>
        </w:rPr>
        <w:t>|</w:t>
      </w:r>
      <w:r w:rsidR="00F24768" w:rsidRPr="007738A1">
        <w:rPr>
          <w:rFonts w:ascii="Helvetica" w:hAnsi="Helvetica" w:cs="Times New Roman"/>
          <w:sz w:val="22"/>
          <w:szCs w:val="22"/>
        </w:rPr>
        <w:t xml:space="preserve">   </w:t>
      </w:r>
      <w:r w:rsidR="003E65FE">
        <w:rPr>
          <w:rFonts w:ascii="Helvetica" w:hAnsi="Helvetica" w:cs="Times New Roman"/>
          <w:sz w:val="22"/>
          <w:szCs w:val="22"/>
        </w:rPr>
        <w:t>2018</w:t>
      </w:r>
      <w:r w:rsidR="004538A6">
        <w:rPr>
          <w:rFonts w:ascii="Helvetica" w:hAnsi="Helvetica" w:cs="Times New Roman"/>
          <w:sz w:val="22"/>
          <w:szCs w:val="22"/>
        </w:rPr>
        <w:t xml:space="preserve"> </w:t>
      </w:r>
      <w:r w:rsidRPr="007738A1">
        <w:rPr>
          <w:rFonts w:ascii="Helvetica" w:hAnsi="Helvetica" w:cs="Times New Roman"/>
          <w:sz w:val="22"/>
          <w:szCs w:val="22"/>
        </w:rPr>
        <w:t>-</w:t>
      </w:r>
      <w:r w:rsidR="004538A6">
        <w:rPr>
          <w:rFonts w:ascii="Helvetica" w:hAnsi="Helvetica" w:cs="Times New Roman"/>
          <w:sz w:val="22"/>
          <w:szCs w:val="22"/>
        </w:rPr>
        <w:t xml:space="preserve"> </w:t>
      </w:r>
      <w:r w:rsidR="003E65FE">
        <w:rPr>
          <w:rFonts w:ascii="Helvetica" w:hAnsi="Helvetica" w:cs="Times New Roman"/>
          <w:sz w:val="22"/>
          <w:szCs w:val="22"/>
        </w:rPr>
        <w:t>2020</w:t>
      </w:r>
    </w:p>
    <w:p w14:paraId="00ADD449" w14:textId="77A59EF7" w:rsidR="00C967FD" w:rsidRPr="006365D6" w:rsidDel="005D16B9" w:rsidRDefault="006365D6" w:rsidP="006365D6">
      <w:pPr>
        <w:spacing w:after="0" w:line="22" w:lineRule="atLeast"/>
        <w:jc w:val="both"/>
        <w:rPr>
          <w:del w:id="42" w:author="Kenza Kadri" w:date="2023-01-20T21:13:00Z"/>
          <w:rFonts w:ascii="Helvetica" w:hAnsi="Helvetica" w:cs="Times New Roman"/>
          <w:i/>
          <w:iCs/>
          <w:sz w:val="22"/>
          <w:szCs w:val="22"/>
        </w:rPr>
      </w:pPr>
      <w:r w:rsidRPr="006365D6">
        <w:rPr>
          <w:rFonts w:ascii="Helvetica" w:hAnsi="Helvetica" w:cs="Times New Roman"/>
          <w:i/>
          <w:iCs/>
          <w:sz w:val="22"/>
          <w:szCs w:val="22"/>
        </w:rPr>
        <w:t xml:space="preserve">Study and practice of the mechanism implied in the physiological and pathological functions from the cell to the organism. </w:t>
      </w:r>
      <w:r>
        <w:rPr>
          <w:rFonts w:ascii="Helvetica" w:hAnsi="Helvetica" w:cs="Times New Roman"/>
          <w:i/>
          <w:iCs/>
          <w:sz w:val="22"/>
          <w:szCs w:val="22"/>
        </w:rPr>
        <w:t>S</w:t>
      </w:r>
      <w:r w:rsidRPr="006365D6">
        <w:rPr>
          <w:rFonts w:ascii="Helvetica" w:hAnsi="Helvetica" w:cs="Times New Roman"/>
          <w:i/>
          <w:iCs/>
          <w:sz w:val="22"/>
          <w:szCs w:val="22"/>
        </w:rPr>
        <w:t>cientific modeling applied to neuroscience (with Python</w:t>
      </w:r>
      <w:r>
        <w:rPr>
          <w:rFonts w:ascii="Helvetica" w:hAnsi="Helvetica" w:cs="Times New Roman"/>
          <w:i/>
          <w:iCs/>
          <w:sz w:val="22"/>
          <w:szCs w:val="22"/>
        </w:rPr>
        <w:t xml:space="preserve">, R and </w:t>
      </w:r>
      <w:r w:rsidRPr="006365D6">
        <w:rPr>
          <w:rFonts w:ascii="Helvetica" w:hAnsi="Helvetica" w:cs="Times New Roman"/>
          <w:i/>
          <w:iCs/>
          <w:sz w:val="22"/>
          <w:szCs w:val="22"/>
        </w:rPr>
        <w:t>MATLAB).</w:t>
      </w:r>
    </w:p>
    <w:p w14:paraId="075930E6" w14:textId="77777777" w:rsidR="00233E1B" w:rsidRPr="007738A1" w:rsidRDefault="00233E1B">
      <w:pPr>
        <w:spacing w:after="0" w:line="22" w:lineRule="atLeast"/>
        <w:jc w:val="both"/>
        <w:rPr>
          <w:rFonts w:ascii="Helvetica" w:hAnsi="Helvetica" w:cs="Times New Roman"/>
          <w:sz w:val="22"/>
          <w:szCs w:val="22"/>
        </w:rPr>
        <w:pPrChange w:id="43" w:author="Kenza Kadri" w:date="2023-01-20T21:13:00Z">
          <w:pPr>
            <w:spacing w:after="0" w:line="22" w:lineRule="atLeast"/>
          </w:pPr>
        </w:pPrChange>
      </w:pPr>
    </w:p>
    <w:p w14:paraId="163B120E" w14:textId="77777777" w:rsidR="00BD6728" w:rsidRDefault="00BD6728" w:rsidP="006331F8">
      <w:pPr>
        <w:tabs>
          <w:tab w:val="left" w:pos="4536"/>
        </w:tabs>
        <w:spacing w:after="0" w:line="22" w:lineRule="atLeast"/>
        <w:rPr>
          <w:ins w:id="44" w:author="Kenza Kadri" w:date="2023-01-21T14:53:00Z"/>
          <w:rFonts w:ascii="Helvetica" w:hAnsi="Helvetica" w:cs="Times New Roman"/>
          <w:b/>
          <w:sz w:val="22"/>
          <w:szCs w:val="22"/>
        </w:rPr>
      </w:pPr>
    </w:p>
    <w:p w14:paraId="27B59A0F" w14:textId="1B152BB9" w:rsidR="00C967FD" w:rsidRPr="007738A1" w:rsidRDefault="00DF50C2" w:rsidP="006331F8">
      <w:pPr>
        <w:tabs>
          <w:tab w:val="left" w:pos="4536"/>
        </w:tabs>
        <w:spacing w:after="0" w:line="22" w:lineRule="atLeast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b/>
          <w:sz w:val="22"/>
          <w:szCs w:val="22"/>
        </w:rPr>
        <w:t>BA</w:t>
      </w:r>
      <w:r w:rsidR="00C967FD" w:rsidRPr="007738A1">
        <w:rPr>
          <w:rFonts w:ascii="Helvetica" w:hAnsi="Helvetica" w:cs="Times New Roman"/>
          <w:b/>
          <w:sz w:val="22"/>
          <w:szCs w:val="22"/>
        </w:rPr>
        <w:t xml:space="preserve"> in </w:t>
      </w:r>
      <w:r>
        <w:rPr>
          <w:rFonts w:ascii="Helvetica" w:hAnsi="Helvetica" w:cs="Times New Roman"/>
          <w:b/>
          <w:sz w:val="22"/>
          <w:szCs w:val="22"/>
        </w:rPr>
        <w:t>Health biology</w:t>
      </w:r>
      <w:r w:rsidR="008014C3" w:rsidRPr="007738A1">
        <w:rPr>
          <w:rFonts w:ascii="Helvetica" w:hAnsi="Helvetica" w:cs="Times New Roman"/>
          <w:b/>
          <w:sz w:val="22"/>
          <w:szCs w:val="22"/>
        </w:rPr>
        <w:t xml:space="preserve"> </w:t>
      </w:r>
      <w:r w:rsidR="006365D6">
        <w:rPr>
          <w:rFonts w:ascii="Helvetica" w:hAnsi="Helvetica" w:cs="Times New Roman"/>
          <w:b/>
          <w:sz w:val="22"/>
          <w:szCs w:val="22"/>
        </w:rPr>
        <w:t xml:space="preserve">(with </w:t>
      </w:r>
      <w:proofErr w:type="gramStart"/>
      <w:r w:rsidR="006365D6">
        <w:rPr>
          <w:rFonts w:ascii="Helvetica" w:hAnsi="Helvetica" w:cs="Times New Roman"/>
          <w:b/>
          <w:sz w:val="22"/>
          <w:szCs w:val="22"/>
        </w:rPr>
        <w:t>distincti</w:t>
      </w:r>
      <w:r w:rsidR="00F60C87">
        <w:rPr>
          <w:rFonts w:ascii="Helvetica" w:hAnsi="Helvetica" w:cs="Times New Roman"/>
          <w:b/>
          <w:sz w:val="22"/>
          <w:szCs w:val="22"/>
        </w:rPr>
        <w:t>o</w:t>
      </w:r>
      <w:r w:rsidR="006365D6">
        <w:rPr>
          <w:rFonts w:ascii="Helvetica" w:hAnsi="Helvetica" w:cs="Times New Roman"/>
          <w:b/>
          <w:sz w:val="22"/>
          <w:szCs w:val="22"/>
        </w:rPr>
        <w:t>n)</w:t>
      </w:r>
      <w:r w:rsidR="008014C3" w:rsidRPr="007738A1">
        <w:rPr>
          <w:rFonts w:ascii="Helvetica" w:hAnsi="Helvetica" w:cs="Times New Roman"/>
          <w:b/>
          <w:sz w:val="22"/>
          <w:szCs w:val="22"/>
        </w:rPr>
        <w:t xml:space="preserve"> </w:t>
      </w:r>
      <w:r w:rsidR="004538A6">
        <w:rPr>
          <w:rFonts w:ascii="Helvetica" w:hAnsi="Helvetica" w:cs="Times New Roman"/>
          <w:b/>
          <w:sz w:val="22"/>
          <w:szCs w:val="22"/>
        </w:rPr>
        <w:t xml:space="preserve">  </w:t>
      </w:r>
      <w:proofErr w:type="gramEnd"/>
      <w:r w:rsidR="004538A6">
        <w:rPr>
          <w:rFonts w:ascii="Helvetica" w:hAnsi="Helvetica" w:cs="Times New Roman"/>
          <w:b/>
          <w:sz w:val="22"/>
          <w:szCs w:val="22"/>
        </w:rPr>
        <w:t xml:space="preserve">     </w:t>
      </w:r>
      <w:r w:rsidR="004538A6">
        <w:rPr>
          <w:rFonts w:ascii="Helvetica" w:hAnsi="Helvetica" w:cs="Times New Roman"/>
          <w:b/>
          <w:sz w:val="22"/>
          <w:szCs w:val="22"/>
        </w:rPr>
        <w:tab/>
      </w:r>
      <w:r w:rsidR="004538A6" w:rsidRPr="006365D6">
        <w:rPr>
          <w:rFonts w:ascii="Helvetica" w:hAnsi="Helvetica" w:cs="Times New Roman"/>
          <w:bCs/>
          <w:sz w:val="22"/>
          <w:szCs w:val="22"/>
        </w:rPr>
        <w:t>|</w:t>
      </w:r>
      <w:r w:rsidR="004538A6">
        <w:rPr>
          <w:rFonts w:ascii="Helvetica" w:hAnsi="Helvetica" w:cs="Times New Roman"/>
          <w:b/>
          <w:sz w:val="22"/>
          <w:szCs w:val="22"/>
        </w:rPr>
        <w:t xml:space="preserve">  </w:t>
      </w:r>
      <w:r w:rsidR="006365D6">
        <w:rPr>
          <w:rFonts w:ascii="Helvetica" w:hAnsi="Helvetica" w:cs="Times New Roman"/>
          <w:sz w:val="22"/>
          <w:szCs w:val="22"/>
        </w:rPr>
        <w:t>University of Tours (France)</w:t>
      </w:r>
      <w:r w:rsidR="008014C3" w:rsidRPr="007738A1">
        <w:rPr>
          <w:rFonts w:ascii="Helvetica" w:hAnsi="Helvetica" w:cs="Times New Roman"/>
          <w:sz w:val="22"/>
          <w:szCs w:val="22"/>
        </w:rPr>
        <w:t xml:space="preserve"> </w:t>
      </w:r>
      <w:r w:rsidR="008014C3" w:rsidRPr="007738A1">
        <w:rPr>
          <w:rFonts w:ascii="Helvetica" w:hAnsi="Helvetica" w:cs="Times New Roman"/>
          <w:b/>
          <w:sz w:val="22"/>
          <w:szCs w:val="22"/>
        </w:rPr>
        <w:t>|</w:t>
      </w:r>
      <w:r w:rsidR="008014C3" w:rsidRPr="007738A1">
        <w:rPr>
          <w:rFonts w:ascii="Helvetica" w:hAnsi="Helvetica" w:cs="Times New Roman"/>
          <w:sz w:val="22"/>
          <w:szCs w:val="22"/>
        </w:rPr>
        <w:t xml:space="preserve">   </w:t>
      </w:r>
      <w:r w:rsidR="003E65FE">
        <w:rPr>
          <w:rFonts w:ascii="Helvetica" w:hAnsi="Helvetica" w:cs="Times New Roman"/>
          <w:sz w:val="22"/>
          <w:szCs w:val="22"/>
        </w:rPr>
        <w:t>2015</w:t>
      </w:r>
      <w:r w:rsidR="004538A6">
        <w:rPr>
          <w:rFonts w:ascii="Helvetica" w:hAnsi="Helvetica" w:cs="Times New Roman"/>
          <w:sz w:val="22"/>
          <w:szCs w:val="22"/>
        </w:rPr>
        <w:t xml:space="preserve"> </w:t>
      </w:r>
      <w:r w:rsidR="008014C3" w:rsidRPr="007738A1">
        <w:rPr>
          <w:rFonts w:ascii="Helvetica" w:hAnsi="Helvetica" w:cs="Times New Roman"/>
          <w:sz w:val="22"/>
          <w:szCs w:val="22"/>
        </w:rPr>
        <w:t>-</w:t>
      </w:r>
      <w:r w:rsidR="004538A6">
        <w:rPr>
          <w:rFonts w:ascii="Helvetica" w:hAnsi="Helvetica" w:cs="Times New Roman"/>
          <w:sz w:val="22"/>
          <w:szCs w:val="22"/>
        </w:rPr>
        <w:t xml:space="preserve"> </w:t>
      </w:r>
      <w:r w:rsidR="003E65FE">
        <w:rPr>
          <w:rFonts w:ascii="Helvetica" w:hAnsi="Helvetica" w:cs="Times New Roman"/>
          <w:sz w:val="22"/>
          <w:szCs w:val="22"/>
        </w:rPr>
        <w:t>2018</w:t>
      </w:r>
    </w:p>
    <w:p w14:paraId="0F6CB221" w14:textId="6801B2E3" w:rsidR="00C967FD" w:rsidDel="00BD6728" w:rsidRDefault="006365D6">
      <w:pPr>
        <w:spacing w:after="0" w:line="22" w:lineRule="atLeast"/>
        <w:jc w:val="both"/>
        <w:rPr>
          <w:del w:id="45" w:author="Kenza Kadri" w:date="2023-01-19T14:03:00Z"/>
          <w:rFonts w:ascii="Helvetica" w:hAnsi="Helvetica" w:cs="Times New Roman"/>
          <w:i/>
          <w:iCs/>
          <w:sz w:val="22"/>
          <w:szCs w:val="22"/>
        </w:rPr>
      </w:pPr>
      <w:r w:rsidRPr="006365D6">
        <w:rPr>
          <w:rFonts w:ascii="Helvetica" w:hAnsi="Helvetica" w:cs="Times New Roman"/>
          <w:i/>
          <w:iCs/>
          <w:sz w:val="22"/>
          <w:szCs w:val="22"/>
        </w:rPr>
        <w:t xml:space="preserve">Study and practice of fundamental concepts of biology </w:t>
      </w:r>
      <w:proofErr w:type="gramStart"/>
      <w:r w:rsidRPr="006365D6">
        <w:rPr>
          <w:rFonts w:ascii="Helvetica" w:hAnsi="Helvetica" w:cs="Times New Roman"/>
          <w:i/>
          <w:iCs/>
          <w:sz w:val="22"/>
          <w:szCs w:val="22"/>
        </w:rPr>
        <w:t>including:</w:t>
      </w:r>
      <w:proofErr w:type="gramEnd"/>
      <w:r w:rsidRPr="006365D6">
        <w:rPr>
          <w:rFonts w:ascii="Helvetica" w:hAnsi="Helvetica" w:cs="Times New Roman"/>
          <w:i/>
          <w:iCs/>
          <w:sz w:val="22"/>
          <w:szCs w:val="22"/>
        </w:rPr>
        <w:t xml:space="preserve"> Neurobiology of mental illness, Development of Nervous system, Functional and Comparative neuroanatomy, Endocrinology and Behavioral studies, Psychopharmacology.</w:t>
      </w:r>
    </w:p>
    <w:p w14:paraId="28B2B8F8" w14:textId="77777777" w:rsidR="00BD6728" w:rsidRPr="006365D6" w:rsidRDefault="00BD6728" w:rsidP="006365D6">
      <w:pPr>
        <w:spacing w:after="0" w:line="22" w:lineRule="atLeast"/>
        <w:jc w:val="both"/>
        <w:rPr>
          <w:ins w:id="46" w:author="Kenza Kadri" w:date="2023-01-21T14:52:00Z"/>
          <w:rFonts w:ascii="Helvetica" w:hAnsi="Helvetica" w:cs="Times New Roman"/>
          <w:i/>
          <w:iCs/>
          <w:sz w:val="22"/>
          <w:szCs w:val="22"/>
        </w:rPr>
      </w:pPr>
    </w:p>
    <w:p w14:paraId="21326EDB" w14:textId="77777777" w:rsidR="006365D6" w:rsidRPr="007738A1" w:rsidDel="00233E1B" w:rsidRDefault="006365D6" w:rsidP="00F24768">
      <w:pPr>
        <w:spacing w:after="0" w:line="22" w:lineRule="atLeast"/>
        <w:rPr>
          <w:del w:id="47" w:author="Kenza Kadri" w:date="2023-01-19T14:02:00Z"/>
          <w:rFonts w:ascii="Helvetica" w:hAnsi="Helvetica" w:cs="Times New Roman"/>
          <w:b/>
          <w:sz w:val="22"/>
          <w:szCs w:val="22"/>
        </w:rPr>
      </w:pPr>
    </w:p>
    <w:p w14:paraId="31FC507D" w14:textId="77777777" w:rsidR="008B3920" w:rsidRDefault="008B3920">
      <w:pPr>
        <w:spacing w:after="0" w:line="22" w:lineRule="atLeast"/>
        <w:jc w:val="both"/>
        <w:rPr>
          <w:ins w:id="48" w:author="Kenza Kadri" w:date="2023-01-18T15:04:00Z"/>
          <w:rFonts w:ascii="Helvetica" w:hAnsi="Helvetica" w:cs="Times New Roman"/>
          <w:b/>
          <w:sz w:val="22"/>
          <w:szCs w:val="22"/>
        </w:rPr>
        <w:pPrChange w:id="49" w:author="Kenza Kadri" w:date="2023-01-19T14:03:00Z">
          <w:pPr>
            <w:tabs>
              <w:tab w:val="left" w:pos="4536"/>
            </w:tabs>
            <w:spacing w:after="0" w:line="22" w:lineRule="atLeast"/>
          </w:pPr>
        </w:pPrChange>
      </w:pPr>
    </w:p>
    <w:p w14:paraId="57FA6245" w14:textId="4AD6EAD8" w:rsidR="006E1BA5" w:rsidRPr="007738A1" w:rsidRDefault="006E1BA5" w:rsidP="006331F8">
      <w:pPr>
        <w:tabs>
          <w:tab w:val="left" w:pos="4536"/>
        </w:tabs>
        <w:spacing w:after="0" w:line="22" w:lineRule="atLeast"/>
        <w:rPr>
          <w:rFonts w:ascii="Helvetica" w:hAnsi="Helvetica" w:cs="Times New Roman"/>
          <w:sz w:val="22"/>
          <w:szCs w:val="22"/>
        </w:rPr>
      </w:pPr>
      <w:r w:rsidRPr="007738A1">
        <w:rPr>
          <w:rFonts w:ascii="Helvetica" w:hAnsi="Helvetica" w:cs="Times New Roman"/>
          <w:b/>
          <w:sz w:val="22"/>
          <w:szCs w:val="22"/>
        </w:rPr>
        <w:t xml:space="preserve">BA in </w:t>
      </w:r>
      <w:r w:rsidR="00DF50C2">
        <w:rPr>
          <w:rFonts w:ascii="Helvetica" w:hAnsi="Helvetica" w:cs="Times New Roman"/>
          <w:b/>
          <w:sz w:val="22"/>
          <w:szCs w:val="22"/>
        </w:rPr>
        <w:t>Psychology</w:t>
      </w:r>
      <w:r w:rsidR="00F24768" w:rsidRPr="007738A1">
        <w:rPr>
          <w:rFonts w:ascii="Helvetica" w:hAnsi="Helvetica" w:cs="Times New Roman"/>
          <w:b/>
          <w:sz w:val="22"/>
          <w:szCs w:val="22"/>
        </w:rPr>
        <w:t xml:space="preserve"> </w:t>
      </w:r>
      <w:r w:rsidR="006365D6">
        <w:rPr>
          <w:rFonts w:ascii="Helvetica" w:hAnsi="Helvetica" w:cs="Times New Roman"/>
          <w:b/>
          <w:sz w:val="22"/>
          <w:szCs w:val="22"/>
        </w:rPr>
        <w:t xml:space="preserve">(with </w:t>
      </w:r>
      <w:proofErr w:type="gramStart"/>
      <w:r w:rsidR="006365D6">
        <w:rPr>
          <w:rFonts w:ascii="Helvetica" w:hAnsi="Helvetica" w:cs="Times New Roman"/>
          <w:b/>
          <w:sz w:val="22"/>
          <w:szCs w:val="22"/>
        </w:rPr>
        <w:t>distinction)</w:t>
      </w:r>
      <w:r w:rsidR="006365D6" w:rsidRPr="007738A1">
        <w:rPr>
          <w:rFonts w:ascii="Helvetica" w:hAnsi="Helvetica" w:cs="Times New Roman"/>
          <w:b/>
          <w:sz w:val="22"/>
          <w:szCs w:val="22"/>
        </w:rPr>
        <w:t xml:space="preserve"> </w:t>
      </w:r>
      <w:r w:rsidR="004538A6">
        <w:rPr>
          <w:rFonts w:ascii="Helvetica" w:hAnsi="Helvetica" w:cs="Times New Roman"/>
          <w:b/>
          <w:sz w:val="22"/>
          <w:szCs w:val="22"/>
        </w:rPr>
        <w:t xml:space="preserve">  </w:t>
      </w:r>
      <w:proofErr w:type="gramEnd"/>
      <w:r w:rsidR="004538A6">
        <w:rPr>
          <w:rFonts w:ascii="Helvetica" w:hAnsi="Helvetica" w:cs="Times New Roman"/>
          <w:b/>
          <w:sz w:val="22"/>
          <w:szCs w:val="22"/>
        </w:rPr>
        <w:t xml:space="preserve">        </w:t>
      </w:r>
      <w:r w:rsidR="004538A6">
        <w:rPr>
          <w:rFonts w:ascii="Helvetica" w:hAnsi="Helvetica" w:cs="Times New Roman"/>
          <w:b/>
          <w:sz w:val="22"/>
          <w:szCs w:val="22"/>
        </w:rPr>
        <w:tab/>
      </w:r>
      <w:r w:rsidR="006365D6" w:rsidRPr="007738A1">
        <w:rPr>
          <w:rFonts w:ascii="Helvetica" w:hAnsi="Helvetica" w:cs="Times New Roman"/>
          <w:sz w:val="22"/>
          <w:szCs w:val="22"/>
        </w:rPr>
        <w:t>|</w:t>
      </w:r>
      <w:r w:rsidR="004538A6">
        <w:rPr>
          <w:rFonts w:ascii="Helvetica" w:hAnsi="Helvetica" w:cs="Times New Roman"/>
          <w:b/>
          <w:sz w:val="22"/>
          <w:szCs w:val="22"/>
        </w:rPr>
        <w:t xml:space="preserve">  </w:t>
      </w:r>
      <w:r w:rsidR="006365D6">
        <w:rPr>
          <w:rFonts w:ascii="Helvetica" w:hAnsi="Helvetica" w:cs="Times New Roman"/>
          <w:sz w:val="22"/>
          <w:szCs w:val="22"/>
        </w:rPr>
        <w:t>University of Tours</w:t>
      </w:r>
      <w:r w:rsidR="006972E8" w:rsidRPr="007738A1">
        <w:rPr>
          <w:rFonts w:ascii="Helvetica" w:hAnsi="Helvetica" w:cs="Times New Roman"/>
          <w:sz w:val="22"/>
          <w:szCs w:val="22"/>
        </w:rPr>
        <w:t xml:space="preserve"> </w:t>
      </w:r>
      <w:r w:rsidR="006365D6">
        <w:rPr>
          <w:rFonts w:ascii="Helvetica" w:hAnsi="Helvetica" w:cs="Times New Roman"/>
          <w:sz w:val="22"/>
          <w:szCs w:val="22"/>
        </w:rPr>
        <w:t>(France)</w:t>
      </w:r>
      <w:r w:rsidR="008014C3" w:rsidRPr="007738A1">
        <w:rPr>
          <w:rFonts w:ascii="Helvetica" w:hAnsi="Helvetica" w:cs="Times New Roman"/>
          <w:sz w:val="22"/>
          <w:szCs w:val="22"/>
        </w:rPr>
        <w:t xml:space="preserve"> </w:t>
      </w:r>
      <w:r w:rsidR="00F24768" w:rsidRPr="007738A1">
        <w:rPr>
          <w:rFonts w:ascii="Helvetica" w:hAnsi="Helvetica" w:cs="Times New Roman"/>
          <w:sz w:val="22"/>
          <w:szCs w:val="22"/>
        </w:rPr>
        <w:t xml:space="preserve">| </w:t>
      </w:r>
      <w:r w:rsidR="008014C3" w:rsidRPr="007738A1">
        <w:rPr>
          <w:rFonts w:ascii="Helvetica" w:hAnsi="Helvetica" w:cs="Times New Roman"/>
          <w:sz w:val="22"/>
          <w:szCs w:val="22"/>
        </w:rPr>
        <w:t xml:space="preserve">  </w:t>
      </w:r>
      <w:r w:rsidR="006365D6">
        <w:rPr>
          <w:rFonts w:ascii="Helvetica" w:hAnsi="Helvetica" w:cs="Times New Roman"/>
          <w:sz w:val="22"/>
          <w:szCs w:val="22"/>
        </w:rPr>
        <w:t>2013</w:t>
      </w:r>
      <w:r w:rsidR="004538A6">
        <w:rPr>
          <w:rFonts w:ascii="Helvetica" w:hAnsi="Helvetica" w:cs="Times New Roman"/>
          <w:sz w:val="22"/>
          <w:szCs w:val="22"/>
        </w:rPr>
        <w:t xml:space="preserve"> </w:t>
      </w:r>
      <w:r w:rsidR="006365D6">
        <w:rPr>
          <w:rFonts w:ascii="Helvetica" w:hAnsi="Helvetica" w:cs="Times New Roman"/>
          <w:sz w:val="22"/>
          <w:szCs w:val="22"/>
        </w:rPr>
        <w:t>-</w:t>
      </w:r>
      <w:r w:rsidR="004538A6">
        <w:rPr>
          <w:rFonts w:ascii="Helvetica" w:hAnsi="Helvetica" w:cs="Times New Roman"/>
          <w:sz w:val="22"/>
          <w:szCs w:val="22"/>
        </w:rPr>
        <w:t xml:space="preserve"> </w:t>
      </w:r>
      <w:r w:rsidR="006365D6">
        <w:rPr>
          <w:rFonts w:ascii="Helvetica" w:hAnsi="Helvetica" w:cs="Times New Roman"/>
          <w:sz w:val="22"/>
          <w:szCs w:val="22"/>
        </w:rPr>
        <w:t>2016</w:t>
      </w:r>
    </w:p>
    <w:p w14:paraId="7BBB398A" w14:textId="5DB10A4A" w:rsidR="00F332DC" w:rsidRDefault="006365D6" w:rsidP="006365D6">
      <w:pPr>
        <w:spacing w:after="0" w:line="22" w:lineRule="atLeast"/>
        <w:jc w:val="both"/>
        <w:rPr>
          <w:rFonts w:ascii="Helvetica" w:hAnsi="Helvetica" w:cs="Times New Roman"/>
          <w:i/>
          <w:iCs/>
          <w:sz w:val="22"/>
          <w:szCs w:val="22"/>
        </w:rPr>
      </w:pPr>
      <w:r w:rsidRPr="006365D6">
        <w:rPr>
          <w:rFonts w:ascii="Helvetica" w:hAnsi="Helvetica" w:cs="Times New Roman"/>
          <w:i/>
          <w:iCs/>
          <w:sz w:val="22"/>
          <w:szCs w:val="22"/>
        </w:rPr>
        <w:t>Theoretical and methodological knowledge in disciplinary fields of psychology (cognitive, developmental, clinical, social, pathological and biological psychology) General education of neuropsychology with courses about imaging, genetics epigenetics of mental illness.</w:t>
      </w:r>
    </w:p>
    <w:p w14:paraId="7D50ABC0" w14:textId="1AD9CEB4" w:rsidR="00F60C87" w:rsidDel="00C02217" w:rsidRDefault="00F60C87" w:rsidP="006365D6">
      <w:pPr>
        <w:spacing w:after="0" w:line="22" w:lineRule="atLeast"/>
        <w:jc w:val="both"/>
        <w:rPr>
          <w:del w:id="50" w:author="Kenza Kadri" w:date="2023-01-24T15:03:00Z"/>
          <w:rFonts w:ascii="Helvetica" w:hAnsi="Helvetica" w:cs="Times New Roman"/>
          <w:i/>
          <w:iCs/>
          <w:sz w:val="22"/>
          <w:szCs w:val="22"/>
        </w:rPr>
      </w:pPr>
    </w:p>
    <w:p w14:paraId="589B63A2" w14:textId="7559B94A" w:rsidR="006972E8" w:rsidRPr="008014C3" w:rsidDel="00C02217" w:rsidRDefault="006972E8" w:rsidP="00F24768">
      <w:pPr>
        <w:pBdr>
          <w:bottom w:val="single" w:sz="4" w:space="1" w:color="auto"/>
        </w:pBdr>
        <w:spacing w:after="0" w:line="22" w:lineRule="atLeast"/>
        <w:rPr>
          <w:del w:id="51" w:author="Kenza Kadri" w:date="2023-01-24T15:03:00Z"/>
          <w:rFonts w:ascii="Helvetica" w:hAnsi="Helvetica" w:cs="Times New Roman"/>
          <w:b/>
          <w:sz w:val="28"/>
          <w:szCs w:val="28"/>
          <w:u w:val="single"/>
        </w:rPr>
      </w:pPr>
      <w:del w:id="52" w:author="Kenza Kadri" w:date="2023-01-24T15:03:00Z">
        <w:r w:rsidRPr="008014C3" w:rsidDel="00C02217">
          <w:rPr>
            <w:rFonts w:ascii="Helvetica" w:hAnsi="Helvetica" w:cs="Times New Roman"/>
            <w:b/>
            <w:sz w:val="28"/>
            <w:szCs w:val="28"/>
          </w:rPr>
          <w:delText>RESEARCH INTERESTS</w:delText>
        </w:r>
      </w:del>
    </w:p>
    <w:p w14:paraId="5C4A2B78" w14:textId="0E2637DC" w:rsidR="00F332DC" w:rsidRPr="00F24768" w:rsidDel="00C02217" w:rsidRDefault="00F332DC" w:rsidP="00F24768">
      <w:pPr>
        <w:spacing w:after="0" w:line="22" w:lineRule="atLeast"/>
        <w:rPr>
          <w:del w:id="53" w:author="Kenza Kadri" w:date="2023-01-24T15:03:00Z"/>
          <w:rFonts w:ascii="Helvetica" w:hAnsi="Helvetica" w:cs="Times New Roman"/>
        </w:rPr>
      </w:pPr>
    </w:p>
    <w:p w14:paraId="58204A3D" w14:textId="4320F0A1" w:rsidR="00F24768" w:rsidDel="00C02217" w:rsidRDefault="004538A6" w:rsidP="00201401">
      <w:pPr>
        <w:spacing w:after="0" w:line="22" w:lineRule="atLeast"/>
        <w:jc w:val="both"/>
        <w:rPr>
          <w:del w:id="54" w:author="Kenza Kadri" w:date="2023-01-24T15:03:00Z"/>
          <w:rFonts w:ascii="Helvetica" w:hAnsi="Helvetica" w:cs="Times New Roman"/>
          <w:sz w:val="22"/>
          <w:szCs w:val="22"/>
        </w:rPr>
      </w:pPr>
      <w:del w:id="55" w:author="Kenza Kadri" w:date="2023-01-24T15:03:00Z">
        <w:r w:rsidDel="00C02217">
          <w:rPr>
            <w:rFonts w:ascii="Helvetica" w:hAnsi="Helvetica" w:cs="Times New Roman"/>
            <w:sz w:val="22"/>
            <w:szCs w:val="22"/>
          </w:rPr>
          <w:delText>My research interest lies</w:delText>
        </w:r>
        <w:r w:rsidR="007A5CD3" w:rsidRPr="007A5CD3" w:rsidDel="00C02217">
          <w:rPr>
            <w:rFonts w:ascii="Helvetica" w:hAnsi="Helvetica" w:cs="Times New Roman"/>
            <w:sz w:val="22"/>
            <w:szCs w:val="22"/>
          </w:rPr>
          <w:delText xml:space="preserve"> in different areas of neuroscience,</w:delText>
        </w:r>
        <w:r w:rsidDel="00C02217">
          <w:rPr>
            <w:rFonts w:ascii="Helvetica" w:hAnsi="Helvetica" w:cs="Times New Roman"/>
            <w:sz w:val="22"/>
            <w:szCs w:val="22"/>
          </w:rPr>
          <w:delText xml:space="preserve"> particularly those</w:delText>
        </w:r>
        <w:r w:rsidR="007A5CD3" w:rsidRPr="007A5CD3" w:rsidDel="00C02217">
          <w:rPr>
            <w:rFonts w:ascii="Helvetica" w:hAnsi="Helvetica" w:cs="Times New Roman"/>
            <w:sz w:val="22"/>
            <w:szCs w:val="22"/>
          </w:rPr>
          <w:delText xml:space="preserve"> at the interface between psychology, biology and modeling. </w:delText>
        </w:r>
        <w:r w:rsidDel="00C02217">
          <w:rPr>
            <w:rFonts w:ascii="Helvetica" w:hAnsi="Helvetica" w:cs="Times New Roman"/>
            <w:sz w:val="22"/>
            <w:szCs w:val="22"/>
          </w:rPr>
          <w:delText>In my PhD,</w:delText>
        </w:r>
        <w:r w:rsidR="007A5CD3" w:rsidRPr="007A5CD3" w:rsidDel="00C02217">
          <w:rPr>
            <w:rFonts w:ascii="Helvetica" w:hAnsi="Helvetica" w:cs="Times New Roman"/>
            <w:sz w:val="22"/>
            <w:szCs w:val="22"/>
          </w:rPr>
          <w:delText xml:space="preserve"> I am </w:delText>
        </w:r>
        <w:r w:rsidDel="00C02217">
          <w:rPr>
            <w:rFonts w:ascii="Helvetica" w:hAnsi="Helvetica" w:cs="Times New Roman"/>
            <w:sz w:val="22"/>
            <w:szCs w:val="22"/>
          </w:rPr>
          <w:delText>focusing on</w:delText>
        </w:r>
        <w:r w:rsidR="007A5CD3" w:rsidRPr="007A5CD3" w:rsidDel="00C02217">
          <w:rPr>
            <w:rFonts w:ascii="Helvetica" w:hAnsi="Helvetica" w:cs="Times New Roman"/>
            <w:sz w:val="22"/>
            <w:szCs w:val="22"/>
          </w:rPr>
          <w:delText xml:space="preserve"> (1) </w:delText>
        </w:r>
        <w:r w:rsidDel="00C02217">
          <w:rPr>
            <w:rFonts w:ascii="Helvetica" w:hAnsi="Helvetica" w:cs="Times New Roman"/>
            <w:sz w:val="22"/>
            <w:szCs w:val="22"/>
          </w:rPr>
          <w:delText xml:space="preserve">the </w:delText>
        </w:r>
        <w:r w:rsidR="007A5CD3" w:rsidRPr="007A5CD3" w:rsidDel="00C02217">
          <w:rPr>
            <w:rFonts w:ascii="Helvetica" w:hAnsi="Helvetica" w:cs="Times New Roman"/>
            <w:sz w:val="22"/>
            <w:szCs w:val="22"/>
          </w:rPr>
          <w:delText xml:space="preserve">neural substrates </w:delText>
        </w:r>
        <w:r w:rsidDel="00C02217">
          <w:rPr>
            <w:rFonts w:ascii="Helvetica" w:hAnsi="Helvetica" w:cs="Times New Roman"/>
            <w:sz w:val="22"/>
            <w:szCs w:val="22"/>
          </w:rPr>
          <w:delText>implicated</w:delText>
        </w:r>
        <w:r w:rsidRPr="007A5CD3" w:rsidDel="00C02217">
          <w:rPr>
            <w:rFonts w:ascii="Helvetica" w:hAnsi="Helvetica" w:cs="Times New Roman"/>
            <w:sz w:val="22"/>
            <w:szCs w:val="22"/>
          </w:rPr>
          <w:delText xml:space="preserve"> </w:delText>
        </w:r>
        <w:r w:rsidR="007A5CD3" w:rsidRPr="007A5CD3" w:rsidDel="00C02217">
          <w:rPr>
            <w:rFonts w:ascii="Helvetica" w:hAnsi="Helvetica" w:cs="Times New Roman"/>
            <w:sz w:val="22"/>
            <w:szCs w:val="22"/>
          </w:rPr>
          <w:delText xml:space="preserve">in decision making (2) how these substrates are perturbed in the case of pathologies such as addiction (3) </w:delText>
        </w:r>
        <w:r w:rsidDel="00C02217">
          <w:rPr>
            <w:rFonts w:ascii="Helvetica" w:hAnsi="Helvetica" w:cs="Times New Roman"/>
            <w:sz w:val="22"/>
            <w:szCs w:val="22"/>
          </w:rPr>
          <w:delText>the</w:delText>
        </w:r>
        <w:r w:rsidRPr="007A5CD3" w:rsidDel="00C02217">
          <w:rPr>
            <w:rFonts w:ascii="Helvetica" w:hAnsi="Helvetica" w:cs="Times New Roman"/>
            <w:sz w:val="22"/>
            <w:szCs w:val="22"/>
          </w:rPr>
          <w:delText xml:space="preserve"> </w:delText>
        </w:r>
        <w:r w:rsidR="007A5CD3" w:rsidRPr="007A5CD3" w:rsidDel="00C02217">
          <w:rPr>
            <w:rFonts w:ascii="Helvetica" w:hAnsi="Helvetica" w:cs="Times New Roman"/>
            <w:sz w:val="22"/>
            <w:szCs w:val="22"/>
          </w:rPr>
          <w:delText xml:space="preserve">modeling </w:delText>
        </w:r>
        <w:r w:rsidDel="00C02217">
          <w:rPr>
            <w:rFonts w:ascii="Helvetica" w:hAnsi="Helvetica" w:cs="Times New Roman"/>
            <w:sz w:val="22"/>
            <w:szCs w:val="22"/>
          </w:rPr>
          <w:delText xml:space="preserve">of </w:delText>
        </w:r>
        <w:r w:rsidR="00201401" w:rsidDel="00C02217">
          <w:rPr>
            <w:rFonts w:ascii="Helvetica" w:hAnsi="Helvetica" w:cs="Times New Roman"/>
            <w:sz w:val="22"/>
            <w:szCs w:val="22"/>
          </w:rPr>
          <w:delText>these</w:delText>
        </w:r>
        <w:r w:rsidR="007A5CD3" w:rsidRPr="007A5CD3" w:rsidDel="00C02217">
          <w:rPr>
            <w:rFonts w:ascii="Helvetica" w:hAnsi="Helvetica" w:cs="Times New Roman"/>
            <w:sz w:val="22"/>
            <w:szCs w:val="22"/>
          </w:rPr>
          <w:delText xml:space="preserve"> perturbations (4) and finally in new techniques to </w:delText>
        </w:r>
        <w:r w:rsidR="00C23EFE" w:rsidDel="00C02217">
          <w:rPr>
            <w:rFonts w:ascii="Helvetica" w:hAnsi="Helvetica" w:cs="Times New Roman"/>
            <w:sz w:val="22"/>
            <w:szCs w:val="22"/>
          </w:rPr>
          <w:delText xml:space="preserve">causally manipulate </w:delText>
        </w:r>
        <w:r w:rsidR="00201401" w:rsidDel="00C02217">
          <w:rPr>
            <w:rFonts w:ascii="Helvetica" w:hAnsi="Helvetica" w:cs="Times New Roman"/>
            <w:sz w:val="22"/>
            <w:szCs w:val="22"/>
          </w:rPr>
          <w:delText>theses disturbed networks.</w:delText>
        </w:r>
      </w:del>
    </w:p>
    <w:p w14:paraId="7CDA9263" w14:textId="77777777" w:rsidR="00201401" w:rsidRPr="00F24768" w:rsidDel="005D16B9" w:rsidRDefault="00201401" w:rsidP="00F24768">
      <w:pPr>
        <w:spacing w:after="0" w:line="22" w:lineRule="atLeast"/>
        <w:rPr>
          <w:del w:id="56" w:author="Kenza Kadri" w:date="2023-01-20T21:13:00Z"/>
          <w:rFonts w:ascii="Helvetica" w:hAnsi="Helvetica" w:cs="Times New Roman"/>
        </w:rPr>
      </w:pPr>
    </w:p>
    <w:p w14:paraId="57A94580" w14:textId="77777777" w:rsidR="004D3EC5" w:rsidRPr="00F24768" w:rsidRDefault="004D3EC5" w:rsidP="00F24768">
      <w:pPr>
        <w:spacing w:after="0" w:line="22" w:lineRule="atLeast"/>
        <w:rPr>
          <w:rFonts w:ascii="Helvetica" w:hAnsi="Helvetica" w:cs="Times New Roman"/>
        </w:rPr>
      </w:pPr>
    </w:p>
    <w:p w14:paraId="31B052FE" w14:textId="44229F16" w:rsidR="00F60C87" w:rsidRPr="006D647F" w:rsidRDefault="003F37E5" w:rsidP="006D647F">
      <w:pPr>
        <w:pBdr>
          <w:bottom w:val="single" w:sz="4" w:space="1" w:color="auto"/>
        </w:pBdr>
        <w:spacing w:after="0" w:line="22" w:lineRule="atLeast"/>
        <w:rPr>
          <w:rFonts w:ascii="Helvetica" w:hAnsi="Helvetica" w:cs="Times New Roman"/>
          <w:b/>
          <w:sz w:val="28"/>
          <w:szCs w:val="28"/>
          <w:u w:val="single"/>
        </w:rPr>
      </w:pPr>
      <w:r>
        <w:rPr>
          <w:rFonts w:ascii="Helvetica" w:hAnsi="Helvetica" w:cs="Times New Roman"/>
          <w:b/>
          <w:sz w:val="28"/>
          <w:szCs w:val="28"/>
        </w:rPr>
        <w:t>TRAINING</w:t>
      </w:r>
      <w:r w:rsidR="006E1BA5" w:rsidRPr="008014C3">
        <w:rPr>
          <w:rFonts w:ascii="Helvetica" w:hAnsi="Helvetica" w:cs="Times New Roman"/>
          <w:b/>
          <w:sz w:val="28"/>
          <w:szCs w:val="28"/>
        </w:rPr>
        <w:t xml:space="preserve"> &amp; AWARDS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8748"/>
      </w:tblGrid>
      <w:tr w:rsidR="00FC2144" w:rsidRPr="006365D6" w14:paraId="0E6560ED" w14:textId="77777777" w:rsidTr="00BF4859">
        <w:tc>
          <w:tcPr>
            <w:tcW w:w="828" w:type="dxa"/>
          </w:tcPr>
          <w:p w14:paraId="75DF9931" w14:textId="77777777" w:rsidR="00C23EFE" w:rsidRDefault="00C23EFE" w:rsidP="00F24768">
            <w:pPr>
              <w:spacing w:line="24" w:lineRule="atLeast"/>
              <w:rPr>
                <w:rFonts w:ascii="Helvetica" w:hAnsi="Helvetica" w:cs="Times New Roman"/>
                <w:sz w:val="22"/>
                <w:szCs w:val="22"/>
              </w:rPr>
            </w:pPr>
          </w:p>
          <w:p w14:paraId="40EEBA35" w14:textId="601359F5" w:rsidR="008B3920" w:rsidRDefault="008B3920" w:rsidP="00F24768">
            <w:pPr>
              <w:spacing w:line="24" w:lineRule="atLeast"/>
              <w:rPr>
                <w:ins w:id="57" w:author="Kenza Kadri" w:date="2023-01-18T15:04:00Z"/>
                <w:rFonts w:ascii="Helvetica" w:hAnsi="Helvetica" w:cs="Times New Roman"/>
                <w:sz w:val="22"/>
                <w:szCs w:val="22"/>
              </w:rPr>
            </w:pPr>
            <w:ins w:id="58" w:author="Kenza Kadri" w:date="2023-01-18T15:04:00Z">
              <w:r>
                <w:rPr>
                  <w:rFonts w:ascii="Helvetica" w:hAnsi="Helvetica" w:cs="Times New Roman"/>
                  <w:sz w:val="22"/>
                  <w:szCs w:val="22"/>
                </w:rPr>
                <w:t>2022</w:t>
              </w:r>
            </w:ins>
          </w:p>
          <w:p w14:paraId="0AB8B45C" w14:textId="77777777" w:rsidR="004C3274" w:rsidRDefault="004C3274" w:rsidP="00F24768">
            <w:pPr>
              <w:spacing w:line="24" w:lineRule="atLeast"/>
              <w:rPr>
                <w:ins w:id="59" w:author="Kenza Kadri" w:date="2023-01-18T15:06:00Z"/>
                <w:rFonts w:ascii="Helvetica" w:hAnsi="Helvetica" w:cs="Times New Roman"/>
                <w:sz w:val="22"/>
                <w:szCs w:val="22"/>
              </w:rPr>
            </w:pPr>
          </w:p>
          <w:p w14:paraId="2282A1F9" w14:textId="2E3E829A" w:rsidR="006365D6" w:rsidRDefault="006365D6" w:rsidP="00F24768">
            <w:pPr>
              <w:spacing w:line="24" w:lineRule="atLeast"/>
              <w:rPr>
                <w:rFonts w:ascii="Helvetica" w:hAnsi="Helvetica" w:cs="Times New Roman"/>
                <w:sz w:val="22"/>
                <w:szCs w:val="22"/>
              </w:rPr>
            </w:pPr>
            <w:r>
              <w:rPr>
                <w:rFonts w:ascii="Helvetica" w:hAnsi="Helvetica" w:cs="Times New Roman"/>
                <w:sz w:val="22"/>
                <w:szCs w:val="22"/>
              </w:rPr>
              <w:t>2020</w:t>
            </w:r>
          </w:p>
          <w:p w14:paraId="3434494A" w14:textId="77777777" w:rsidR="00FC2144" w:rsidRDefault="006365D6" w:rsidP="00F24768">
            <w:pPr>
              <w:spacing w:line="24" w:lineRule="atLeast"/>
              <w:rPr>
                <w:rFonts w:ascii="Helvetica" w:hAnsi="Helvetica" w:cs="Times New Roman"/>
                <w:sz w:val="22"/>
                <w:szCs w:val="22"/>
              </w:rPr>
            </w:pPr>
            <w:r>
              <w:rPr>
                <w:rFonts w:ascii="Helvetica" w:hAnsi="Helvetica" w:cs="Times New Roman"/>
                <w:sz w:val="22"/>
                <w:szCs w:val="22"/>
              </w:rPr>
              <w:t>20</w:t>
            </w:r>
            <w:r w:rsidR="007B66C4">
              <w:rPr>
                <w:rFonts w:ascii="Helvetica" w:hAnsi="Helvetica" w:cs="Times New Roman"/>
                <w:sz w:val="22"/>
                <w:szCs w:val="22"/>
              </w:rPr>
              <w:t>1</w:t>
            </w:r>
            <w:r>
              <w:rPr>
                <w:rFonts w:ascii="Helvetica" w:hAnsi="Helvetica" w:cs="Times New Roman"/>
                <w:sz w:val="22"/>
                <w:szCs w:val="22"/>
              </w:rPr>
              <w:t>9</w:t>
            </w:r>
          </w:p>
          <w:p w14:paraId="0BA14C16" w14:textId="77777777" w:rsidR="007B66C4" w:rsidRDefault="007B66C4" w:rsidP="00F24768">
            <w:pPr>
              <w:spacing w:line="24" w:lineRule="atLeast"/>
              <w:rPr>
                <w:rFonts w:ascii="Helvetica" w:hAnsi="Helvetica" w:cs="Times New Roman"/>
                <w:sz w:val="22"/>
                <w:szCs w:val="22"/>
              </w:rPr>
            </w:pPr>
          </w:p>
          <w:p w14:paraId="69FB3D6F" w14:textId="33FFB992" w:rsidR="007B66C4" w:rsidRPr="00F24768" w:rsidRDefault="007B66C4" w:rsidP="00F24768">
            <w:pPr>
              <w:spacing w:line="24" w:lineRule="atLeast"/>
              <w:rPr>
                <w:rFonts w:ascii="Helvetica" w:hAnsi="Helvetica" w:cs="Times New Roman"/>
                <w:sz w:val="22"/>
                <w:szCs w:val="22"/>
              </w:rPr>
            </w:pPr>
            <w:r>
              <w:rPr>
                <w:rFonts w:ascii="Helvetica" w:hAnsi="Helvetica" w:cs="Times New Roman"/>
                <w:sz w:val="22"/>
                <w:szCs w:val="22"/>
              </w:rPr>
              <w:t>2019</w:t>
            </w:r>
          </w:p>
        </w:tc>
        <w:tc>
          <w:tcPr>
            <w:tcW w:w="8748" w:type="dxa"/>
          </w:tcPr>
          <w:p w14:paraId="3CCBBF48" w14:textId="77777777" w:rsidR="00C23EFE" w:rsidRDefault="00C23EFE" w:rsidP="00F24768">
            <w:pPr>
              <w:spacing w:line="24" w:lineRule="atLeast"/>
              <w:rPr>
                <w:rFonts w:ascii="Helvetica" w:hAnsi="Helvetica" w:cs="Times New Roman"/>
                <w:sz w:val="22"/>
                <w:szCs w:val="22"/>
              </w:rPr>
            </w:pPr>
          </w:p>
          <w:p w14:paraId="1C52CAED" w14:textId="4319AF0B" w:rsidR="008B3920" w:rsidRDefault="00F55F8D" w:rsidP="00F24768">
            <w:pPr>
              <w:spacing w:line="24" w:lineRule="atLeast"/>
              <w:rPr>
                <w:ins w:id="60" w:author="Kenza Kadri" w:date="2023-01-18T15:06:00Z"/>
                <w:rFonts w:ascii="Helvetica" w:hAnsi="Helvetica" w:cs="Times New Roman"/>
                <w:sz w:val="22"/>
                <w:szCs w:val="22"/>
              </w:rPr>
            </w:pPr>
            <w:ins w:id="61" w:author="Kenza Kadri" w:date="2023-01-18T15:04:00Z">
              <w:r>
                <w:rPr>
                  <w:rFonts w:ascii="Helvetica" w:hAnsi="Helvetica" w:cs="Times New Roman"/>
                  <w:sz w:val="22"/>
                  <w:szCs w:val="22"/>
                </w:rPr>
                <w:t xml:space="preserve">Computational Psychiatry Summer school, </w:t>
              </w:r>
            </w:ins>
            <w:ins w:id="62" w:author="Kenza Kadri" w:date="2023-01-18T15:05:00Z">
              <w:r w:rsidR="00BA2247">
                <w:rPr>
                  <w:rFonts w:ascii="Helvetica" w:hAnsi="Helvetica" w:cs="Times New Roman"/>
                  <w:sz w:val="22"/>
                  <w:szCs w:val="22"/>
                </w:rPr>
                <w:t xml:space="preserve">Neuroscience </w:t>
              </w:r>
              <w:r w:rsidR="00062A4C">
                <w:rPr>
                  <w:rFonts w:ascii="Helvetica" w:hAnsi="Helvetica" w:cs="Times New Roman"/>
                  <w:sz w:val="22"/>
                  <w:szCs w:val="22"/>
                </w:rPr>
                <w:t xml:space="preserve">School of </w:t>
              </w:r>
            </w:ins>
            <w:ins w:id="63" w:author="Kenza Kadri" w:date="2023-01-18T15:06:00Z">
              <w:r w:rsidR="00062A4C">
                <w:rPr>
                  <w:rFonts w:ascii="Helvetica" w:hAnsi="Helvetica" w:cs="Times New Roman"/>
                  <w:sz w:val="22"/>
                  <w:szCs w:val="22"/>
                </w:rPr>
                <w:t>Advanced Studies (1 week</w:t>
              </w:r>
              <w:r w:rsidR="004C3274">
                <w:rPr>
                  <w:rFonts w:ascii="Helvetica" w:hAnsi="Helvetica" w:cs="Times New Roman"/>
                  <w:sz w:val="22"/>
                  <w:szCs w:val="22"/>
                </w:rPr>
                <w:t>, Venice, Italy)</w:t>
              </w:r>
            </w:ins>
          </w:p>
          <w:p w14:paraId="1673C65D" w14:textId="74312484" w:rsidR="006365D6" w:rsidRPr="00890B64" w:rsidRDefault="006365D6" w:rsidP="00F24768">
            <w:pPr>
              <w:spacing w:line="24" w:lineRule="atLeast"/>
              <w:rPr>
                <w:rFonts w:ascii="Helvetica" w:hAnsi="Helvetica" w:cs="Times New Roman"/>
                <w:sz w:val="22"/>
                <w:szCs w:val="22"/>
              </w:rPr>
            </w:pPr>
            <w:r w:rsidRPr="00890B64">
              <w:rPr>
                <w:rFonts w:ascii="Helvetica" w:hAnsi="Helvetica" w:cs="Times New Roman"/>
                <w:sz w:val="22"/>
                <w:szCs w:val="22"/>
              </w:rPr>
              <w:t xml:space="preserve">ERASMUS traveling </w:t>
            </w:r>
            <w:r w:rsidR="00890B64" w:rsidRPr="00890B64">
              <w:rPr>
                <w:rFonts w:ascii="Helvetica" w:hAnsi="Helvetica" w:cs="Times New Roman"/>
                <w:sz w:val="22"/>
                <w:szCs w:val="22"/>
              </w:rPr>
              <w:t>fellowship</w:t>
            </w:r>
            <w:r w:rsidR="007B66C4" w:rsidRPr="00890B64">
              <w:rPr>
                <w:rFonts w:ascii="Helvetica" w:hAnsi="Helvetica" w:cs="Times New Roman"/>
                <w:sz w:val="22"/>
                <w:szCs w:val="22"/>
              </w:rPr>
              <w:t xml:space="preserve"> (Sorbonne University)</w:t>
            </w:r>
            <w:r w:rsidRPr="00890B64">
              <w:rPr>
                <w:rFonts w:ascii="Helvetica" w:hAnsi="Helvetica" w:cs="Times New Roman"/>
                <w:sz w:val="22"/>
                <w:szCs w:val="22"/>
              </w:rPr>
              <w:t xml:space="preserve"> (</w:t>
            </w:r>
            <w:r w:rsidR="007B66C4" w:rsidRPr="00890B64">
              <w:rPr>
                <w:rFonts w:ascii="Helvetica" w:hAnsi="Helvetica" w:cs="Times New Roman"/>
                <w:sz w:val="22"/>
                <w:szCs w:val="22"/>
              </w:rPr>
              <w:t>2,250 EUR</w:t>
            </w:r>
            <w:r w:rsidRPr="00890B64">
              <w:rPr>
                <w:rFonts w:ascii="Helvetica" w:hAnsi="Helvetica" w:cs="Times New Roman"/>
                <w:sz w:val="22"/>
                <w:szCs w:val="22"/>
              </w:rPr>
              <w:t>)</w:t>
            </w:r>
          </w:p>
          <w:p w14:paraId="5BF214A9" w14:textId="0185D4B2" w:rsidR="007B66C4" w:rsidRPr="007B66C4" w:rsidRDefault="007B66C4" w:rsidP="00F24768">
            <w:pPr>
              <w:spacing w:line="24" w:lineRule="atLeast"/>
              <w:rPr>
                <w:rFonts w:ascii="Helvetica" w:hAnsi="Helvetica" w:cs="Times New Roman"/>
                <w:sz w:val="22"/>
                <w:szCs w:val="22"/>
              </w:rPr>
            </w:pPr>
            <w:r w:rsidRPr="007B66C4">
              <w:rPr>
                <w:rFonts w:ascii="Helvetica" w:hAnsi="Helvetica" w:cs="Times New Roman"/>
                <w:sz w:val="22"/>
                <w:szCs w:val="22"/>
              </w:rPr>
              <w:t>Selected for Interdisciplinary tuto</w:t>
            </w:r>
            <w:r w:rsidR="00C23EFE">
              <w:rPr>
                <w:rFonts w:ascii="Helvetica" w:hAnsi="Helvetica" w:cs="Times New Roman"/>
                <w:sz w:val="22"/>
                <w:szCs w:val="22"/>
              </w:rPr>
              <w:t>r</w:t>
            </w:r>
            <w:r w:rsidRPr="007B66C4">
              <w:rPr>
                <w:rFonts w:ascii="Helvetica" w:hAnsi="Helvetica" w:cs="Times New Roman"/>
                <w:sz w:val="22"/>
                <w:szCs w:val="22"/>
              </w:rPr>
              <w:t xml:space="preserve"> in</w:t>
            </w:r>
            <w:r>
              <w:rPr>
                <w:rFonts w:ascii="Helvetica" w:hAnsi="Helvetica" w:cs="Times New Roman"/>
                <w:sz w:val="22"/>
                <w:szCs w:val="22"/>
              </w:rPr>
              <w:t xml:space="preserve"> neuroscience (Sorbonne University (</w:t>
            </w:r>
            <w:r w:rsidR="00201401">
              <w:rPr>
                <w:rFonts w:ascii="Helvetica" w:hAnsi="Helvetica" w:cs="Times New Roman"/>
                <w:sz w:val="22"/>
                <w:szCs w:val="22"/>
              </w:rPr>
              <w:t>Paris) –</w:t>
            </w:r>
            <w:r>
              <w:rPr>
                <w:rFonts w:ascii="Helvetica" w:hAnsi="Helvetica" w:cs="Times New Roman"/>
                <w:sz w:val="22"/>
                <w:szCs w:val="22"/>
              </w:rPr>
              <w:t xml:space="preserve"> Ecole </w:t>
            </w:r>
            <w:proofErr w:type="spellStart"/>
            <w:r>
              <w:rPr>
                <w:rFonts w:ascii="Helvetica" w:hAnsi="Helvetica" w:cs="Times New Roman"/>
                <w:sz w:val="22"/>
                <w:szCs w:val="22"/>
              </w:rPr>
              <w:t>Normale</w:t>
            </w:r>
            <w:proofErr w:type="spellEnd"/>
            <w:r>
              <w:rPr>
                <w:rFonts w:ascii="Helvetica" w:hAnsi="Helvetica" w:cs="Times New Roman"/>
                <w:sz w:val="22"/>
                <w:szCs w:val="22"/>
              </w:rPr>
              <w:t xml:space="preserve"> Supérieure, Paris)</w:t>
            </w:r>
          </w:p>
          <w:p w14:paraId="6670BF3C" w14:textId="41F285DD" w:rsidR="00FC2144" w:rsidRPr="006365D6" w:rsidRDefault="006365D6" w:rsidP="00F24768">
            <w:pPr>
              <w:spacing w:line="24" w:lineRule="atLeast"/>
              <w:rPr>
                <w:rFonts w:ascii="Helvetica" w:hAnsi="Helvetica" w:cs="Times New Roman"/>
                <w:sz w:val="22"/>
                <w:szCs w:val="22"/>
                <w:lang w:val="fr-FR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fr-FR"/>
              </w:rPr>
              <w:t>FSDIE</w:t>
            </w:r>
            <w:r w:rsidR="003F37E5" w:rsidRPr="006365D6">
              <w:rPr>
                <w:rFonts w:ascii="Helvetica" w:hAnsi="Helvetica" w:cs="Times New Roman"/>
                <w:sz w:val="22"/>
                <w:szCs w:val="22"/>
                <w:lang w:val="fr-FR"/>
              </w:rPr>
              <w:t xml:space="preserve"> </w:t>
            </w:r>
            <w:r w:rsidR="007B66C4">
              <w:rPr>
                <w:rFonts w:ascii="Helvetica" w:hAnsi="Helvetica" w:cs="Times New Roman"/>
                <w:sz w:val="22"/>
                <w:szCs w:val="22"/>
                <w:lang w:val="fr-FR"/>
              </w:rPr>
              <w:t xml:space="preserve">traveling </w:t>
            </w:r>
            <w:bookmarkStart w:id="64" w:name="OLE_LINK1"/>
            <w:bookmarkStart w:id="65" w:name="OLE_LINK2"/>
            <w:proofErr w:type="spellStart"/>
            <w:r w:rsidR="00890B64">
              <w:rPr>
                <w:rFonts w:ascii="Helvetica" w:hAnsi="Helvetica" w:cs="Times New Roman"/>
                <w:sz w:val="22"/>
                <w:szCs w:val="22"/>
                <w:lang w:val="fr-FR"/>
              </w:rPr>
              <w:t>fellowship</w:t>
            </w:r>
            <w:proofErr w:type="spellEnd"/>
            <w:r w:rsidR="007B66C4">
              <w:rPr>
                <w:rFonts w:ascii="Helvetica" w:hAnsi="Helvetica" w:cs="Times New Roman"/>
                <w:sz w:val="22"/>
                <w:szCs w:val="22"/>
                <w:lang w:val="fr-FR"/>
              </w:rPr>
              <w:t xml:space="preserve"> </w:t>
            </w:r>
            <w:bookmarkEnd w:id="64"/>
            <w:bookmarkEnd w:id="65"/>
            <w:r w:rsidR="007B66C4">
              <w:rPr>
                <w:rFonts w:ascii="Helvetica" w:hAnsi="Helvetica" w:cs="Times New Roman"/>
                <w:sz w:val="22"/>
                <w:szCs w:val="22"/>
                <w:lang w:val="fr-FR"/>
              </w:rPr>
              <w:t xml:space="preserve">(Sorbonne </w:t>
            </w:r>
            <w:proofErr w:type="spellStart"/>
            <w:r w:rsidR="007B66C4">
              <w:rPr>
                <w:rFonts w:ascii="Helvetica" w:hAnsi="Helvetica" w:cs="Times New Roman"/>
                <w:sz w:val="22"/>
                <w:szCs w:val="22"/>
                <w:lang w:val="fr-FR"/>
              </w:rPr>
              <w:t>University</w:t>
            </w:r>
            <w:proofErr w:type="spellEnd"/>
            <w:r w:rsidR="007B66C4">
              <w:rPr>
                <w:rFonts w:ascii="Helvetica" w:hAnsi="Helvetica" w:cs="Times New Roman"/>
                <w:sz w:val="22"/>
                <w:szCs w:val="22"/>
                <w:lang w:val="fr-FR"/>
              </w:rPr>
              <w:t>)</w:t>
            </w:r>
            <w:r w:rsidR="003F37E5" w:rsidRPr="006365D6">
              <w:rPr>
                <w:rFonts w:ascii="Helvetica" w:hAnsi="Helvetica" w:cs="Times New Roman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Helvetica" w:hAnsi="Helvetica" w:cs="Times New Roman"/>
                <w:sz w:val="22"/>
                <w:szCs w:val="22"/>
                <w:lang w:val="fr-FR"/>
              </w:rPr>
              <w:t>(1,600 EUR)</w:t>
            </w:r>
          </w:p>
        </w:tc>
      </w:tr>
      <w:tr w:rsidR="00FC2144" w:rsidRPr="00F24768" w14:paraId="41A3D066" w14:textId="77777777" w:rsidTr="00BF4859">
        <w:tc>
          <w:tcPr>
            <w:tcW w:w="828" w:type="dxa"/>
          </w:tcPr>
          <w:p w14:paraId="62442ECD" w14:textId="44EABABB" w:rsidR="00FC2144" w:rsidRPr="00F24768" w:rsidRDefault="00FC2144" w:rsidP="00F24768">
            <w:pPr>
              <w:spacing w:line="24" w:lineRule="atLeast"/>
              <w:rPr>
                <w:rFonts w:ascii="Helvetica" w:hAnsi="Helvetica" w:cs="Times New Roman"/>
                <w:sz w:val="22"/>
                <w:szCs w:val="22"/>
              </w:rPr>
            </w:pPr>
            <w:r w:rsidRPr="00F24768">
              <w:rPr>
                <w:rFonts w:ascii="Helvetica" w:hAnsi="Helvetica" w:cs="Times New Roman"/>
                <w:sz w:val="22"/>
                <w:szCs w:val="22"/>
              </w:rPr>
              <w:t>201</w:t>
            </w:r>
            <w:r w:rsidR="007B66C4">
              <w:rPr>
                <w:rFonts w:ascii="Helvetica" w:hAnsi="Helvetica" w:cs="Times New Roman"/>
                <w:sz w:val="22"/>
                <w:szCs w:val="22"/>
              </w:rPr>
              <w:t>8</w:t>
            </w:r>
          </w:p>
        </w:tc>
        <w:tc>
          <w:tcPr>
            <w:tcW w:w="8748" w:type="dxa"/>
          </w:tcPr>
          <w:p w14:paraId="6CC44BFB" w14:textId="24EB9983" w:rsidR="00FC2144" w:rsidRPr="00F24768" w:rsidRDefault="00251576" w:rsidP="00D84E3E">
            <w:pPr>
              <w:spacing w:line="24" w:lineRule="atLeast"/>
              <w:rPr>
                <w:rFonts w:ascii="Helvetica" w:hAnsi="Helvetica" w:cs="Times New Roman"/>
                <w:sz w:val="22"/>
                <w:szCs w:val="22"/>
              </w:rPr>
            </w:pPr>
            <w:r>
              <w:rPr>
                <w:rFonts w:ascii="Helvetica" w:hAnsi="Helvetica" w:cs="Times New Roman"/>
                <w:sz w:val="22"/>
                <w:szCs w:val="22"/>
              </w:rPr>
              <w:t xml:space="preserve">University of Montreal Exchange </w:t>
            </w:r>
            <w:r w:rsidR="00201401">
              <w:rPr>
                <w:rFonts w:ascii="Helvetica" w:hAnsi="Helvetica" w:cs="Times New Roman"/>
                <w:sz w:val="22"/>
                <w:szCs w:val="22"/>
              </w:rPr>
              <w:t>program (</w:t>
            </w:r>
            <w:r>
              <w:rPr>
                <w:rFonts w:ascii="Helvetica" w:hAnsi="Helvetica" w:cs="Times New Roman"/>
                <w:sz w:val="22"/>
                <w:szCs w:val="22"/>
              </w:rPr>
              <w:t xml:space="preserve">Canada) with </w:t>
            </w:r>
            <w:r w:rsidR="00890B64">
              <w:rPr>
                <w:rFonts w:ascii="Helvetica" w:hAnsi="Helvetica" w:cs="Times New Roman"/>
                <w:sz w:val="22"/>
                <w:szCs w:val="22"/>
              </w:rPr>
              <w:t>fellowship</w:t>
            </w:r>
            <w:r>
              <w:rPr>
                <w:rFonts w:ascii="Helvetica" w:hAnsi="Helvetica" w:cs="Times New Roman"/>
                <w:sz w:val="22"/>
                <w:szCs w:val="22"/>
              </w:rPr>
              <w:t xml:space="preserve"> from</w:t>
            </w:r>
            <w:r w:rsidR="00890B64">
              <w:rPr>
                <w:rFonts w:ascii="Helvetica" w:hAnsi="Helvetica" w:cs="Times New Roman"/>
                <w:sz w:val="22"/>
                <w:szCs w:val="22"/>
              </w:rPr>
              <w:t xml:space="preserve"> FSDIE of</w:t>
            </w:r>
            <w:r>
              <w:rPr>
                <w:rFonts w:ascii="Helvetica" w:hAnsi="Helvetica" w:cs="Times New Roman"/>
                <w:sz w:val="22"/>
                <w:szCs w:val="22"/>
              </w:rPr>
              <w:t xml:space="preserve"> University of Tours (</w:t>
            </w:r>
            <w:r w:rsidR="00890B64">
              <w:rPr>
                <w:rFonts w:ascii="Helvetica" w:hAnsi="Helvetica" w:cs="Times New Roman"/>
                <w:sz w:val="22"/>
                <w:szCs w:val="22"/>
              </w:rPr>
              <w:t>3,200 EUR)</w:t>
            </w:r>
          </w:p>
        </w:tc>
      </w:tr>
    </w:tbl>
    <w:p w14:paraId="0510A191" w14:textId="64AB1EA8" w:rsidR="00CD0D3F" w:rsidDel="005D16B9" w:rsidRDefault="00CD0D3F" w:rsidP="00F24768">
      <w:pPr>
        <w:pBdr>
          <w:bottom w:val="single" w:sz="4" w:space="1" w:color="auto"/>
        </w:pBdr>
        <w:spacing w:after="0" w:line="22" w:lineRule="atLeast"/>
        <w:rPr>
          <w:del w:id="66" w:author="Kenza Kadri" w:date="2023-01-20T21:13:00Z"/>
          <w:rFonts w:ascii="Helvetica" w:hAnsi="Helvetica" w:cs="Times New Roman"/>
          <w:b/>
          <w:sz w:val="28"/>
          <w:szCs w:val="28"/>
        </w:rPr>
      </w:pPr>
    </w:p>
    <w:p w14:paraId="13C3EF45" w14:textId="77777777" w:rsidR="004538A6" w:rsidRDefault="004538A6" w:rsidP="00F24768">
      <w:pPr>
        <w:pBdr>
          <w:bottom w:val="single" w:sz="4" w:space="1" w:color="auto"/>
        </w:pBdr>
        <w:spacing w:after="0" w:line="22" w:lineRule="atLeast"/>
        <w:rPr>
          <w:rFonts w:ascii="Helvetica" w:hAnsi="Helvetica" w:cs="Times New Roman"/>
          <w:b/>
          <w:sz w:val="28"/>
          <w:szCs w:val="28"/>
        </w:rPr>
      </w:pPr>
    </w:p>
    <w:p w14:paraId="4EBEDD08" w14:textId="1CD8B488" w:rsidR="00FC65AE" w:rsidRPr="008014C3" w:rsidRDefault="00FC65AE" w:rsidP="00F24768">
      <w:pPr>
        <w:pBdr>
          <w:bottom w:val="single" w:sz="4" w:space="1" w:color="auto"/>
        </w:pBdr>
        <w:spacing w:after="0" w:line="22" w:lineRule="atLeast"/>
        <w:rPr>
          <w:rFonts w:ascii="Helvetica" w:hAnsi="Helvetica" w:cs="Times New Roman"/>
          <w:b/>
          <w:sz w:val="28"/>
          <w:szCs w:val="28"/>
          <w:u w:val="single"/>
        </w:rPr>
      </w:pPr>
      <w:del w:id="67" w:author="Kenza Kadri" w:date="2023-01-24T15:05:00Z">
        <w:r w:rsidRPr="008014C3" w:rsidDel="009B7E9A">
          <w:rPr>
            <w:rFonts w:ascii="Helvetica" w:hAnsi="Helvetica" w:cs="Times New Roman"/>
            <w:b/>
            <w:sz w:val="28"/>
            <w:szCs w:val="28"/>
          </w:rPr>
          <w:delText>PUBLICATIONS</w:delText>
        </w:r>
      </w:del>
      <w:ins w:id="68" w:author="Kenza Kadri" w:date="2023-01-24T15:05:00Z">
        <w:r w:rsidR="009B7E9A">
          <w:rPr>
            <w:rFonts w:ascii="Helvetica" w:hAnsi="Helvetica" w:cs="Times New Roman"/>
            <w:b/>
            <w:sz w:val="28"/>
            <w:szCs w:val="28"/>
          </w:rPr>
          <w:t>MANUSCRIPT IN PREPARATION</w:t>
        </w:r>
      </w:ins>
    </w:p>
    <w:p w14:paraId="0B32499C" w14:textId="77777777" w:rsidR="00F71C8F" w:rsidRPr="00F24768" w:rsidDel="005D16B9" w:rsidRDefault="00F71C8F" w:rsidP="00F24768">
      <w:pPr>
        <w:spacing w:after="0" w:line="22" w:lineRule="atLeast"/>
        <w:rPr>
          <w:del w:id="69" w:author="Kenza Kadri" w:date="2023-01-20T21:13:00Z"/>
          <w:rFonts w:ascii="Helvetica" w:hAnsi="Helvetica" w:cs="Times New Roman"/>
          <w:b/>
          <w:u w:val="single"/>
        </w:rPr>
      </w:pPr>
      <w:r w:rsidRPr="00F24768">
        <w:rPr>
          <w:rFonts w:ascii="Helvetica" w:hAnsi="Helvetica" w:cs="Times New Roman"/>
          <w:b/>
          <w:color w:val="FFFFFF" w:themeColor="background1"/>
          <w:u w:val="single"/>
        </w:rPr>
        <w:t>s</w:t>
      </w:r>
    </w:p>
    <w:p w14:paraId="233EA703" w14:textId="55D734AF" w:rsidR="00FC65AE" w:rsidRPr="007738A1" w:rsidDel="00807969" w:rsidRDefault="003F37E5" w:rsidP="007738A1">
      <w:pPr>
        <w:spacing w:after="0" w:line="22" w:lineRule="atLeast"/>
        <w:jc w:val="center"/>
        <w:rPr>
          <w:del w:id="70" w:author="Kenza Kadri" w:date="2023-01-18T14:55:00Z"/>
          <w:rFonts w:ascii="Helvetica" w:hAnsi="Helvetica" w:cs="Times New Roman"/>
          <w:b/>
        </w:rPr>
      </w:pPr>
      <w:del w:id="71" w:author="Kenza Kadri" w:date="2023-01-18T14:55:00Z">
        <w:r w:rsidDel="00807969">
          <w:rPr>
            <w:rFonts w:ascii="Helvetica" w:hAnsi="Helvetica" w:cs="Times New Roman"/>
            <w:b/>
          </w:rPr>
          <w:delText>In preparation</w:delText>
        </w:r>
      </w:del>
    </w:p>
    <w:p w14:paraId="1D9D7457" w14:textId="1857C272" w:rsidR="00BF4859" w:rsidRDefault="00BF4859">
      <w:pPr>
        <w:spacing w:after="0" w:line="22" w:lineRule="atLeast"/>
        <w:rPr>
          <w:rFonts w:ascii="Helvetica" w:hAnsi="Helvetica" w:cs="Helvetica"/>
          <w:b/>
          <w:sz w:val="22"/>
          <w:szCs w:val="22"/>
        </w:rPr>
        <w:pPrChange w:id="72" w:author="Kenza Kadri" w:date="2023-01-20T21:13:00Z">
          <w:pPr>
            <w:spacing w:after="0" w:line="240" w:lineRule="auto"/>
          </w:pPr>
        </w:pPrChange>
      </w:pPr>
    </w:p>
    <w:p w14:paraId="680C088A" w14:textId="2FB2575C" w:rsidR="005E1A3D" w:rsidRDefault="008F0296">
      <w:pPr>
        <w:spacing w:after="0" w:line="240" w:lineRule="auto"/>
        <w:ind w:left="426" w:hanging="426"/>
        <w:jc w:val="both"/>
        <w:rPr>
          <w:ins w:id="73" w:author="Kenza Kadri" w:date="2023-01-18T14:53:00Z"/>
          <w:rFonts w:ascii="Helvetica" w:hAnsi="Helvetica" w:cs="Helvetica"/>
          <w:bCs/>
          <w:sz w:val="22"/>
          <w:szCs w:val="22"/>
        </w:rPr>
        <w:pPrChange w:id="74" w:author="Kenza Kadri" w:date="2023-01-18T14:54:00Z">
          <w:pPr>
            <w:spacing w:after="0" w:line="240" w:lineRule="auto"/>
            <w:ind w:left="720"/>
            <w:jc w:val="both"/>
          </w:pPr>
        </w:pPrChange>
      </w:pPr>
      <w:r w:rsidRPr="00EF79C3">
        <w:rPr>
          <w:rFonts w:ascii="Helvetica" w:hAnsi="Helvetica" w:cs="Helvetica"/>
          <w:b/>
          <w:sz w:val="22"/>
          <w:szCs w:val="22"/>
        </w:rPr>
        <w:t>Kadri</w:t>
      </w:r>
      <w:ins w:id="75" w:author="Kenza Kadri" w:date="2023-01-18T14:49:00Z">
        <w:r w:rsidR="00EF79C3" w:rsidRPr="00FF4ACC">
          <w:rPr>
            <w:rFonts w:ascii="Helvetica" w:hAnsi="Helvetica" w:cs="Helvetica"/>
            <w:b/>
            <w:sz w:val="22"/>
            <w:szCs w:val="22"/>
            <w:rPrChange w:id="76" w:author="Kenza Kadri" w:date="2023-01-18T14:52:00Z">
              <w:rPr>
                <w:rFonts w:ascii="Helvetica" w:hAnsi="Helvetica" w:cs="Helvetica"/>
                <w:bCs/>
                <w:sz w:val="22"/>
                <w:szCs w:val="22"/>
              </w:rPr>
            </w:rPrChange>
          </w:rPr>
          <w:t xml:space="preserve">, </w:t>
        </w:r>
      </w:ins>
      <w:ins w:id="77" w:author="Kenza Kadri" w:date="2023-01-18T14:48:00Z">
        <w:r w:rsidR="008A5EF2" w:rsidRPr="00FF4ACC">
          <w:rPr>
            <w:rFonts w:ascii="Helvetica" w:hAnsi="Helvetica" w:cs="Helvetica"/>
            <w:b/>
            <w:sz w:val="22"/>
            <w:szCs w:val="22"/>
          </w:rPr>
          <w:t>K</w:t>
        </w:r>
      </w:ins>
      <w:ins w:id="78" w:author="Kenza Kadri" w:date="2023-01-18T14:50:00Z">
        <w:r w:rsidR="002B2D72" w:rsidRPr="00FF4ACC">
          <w:rPr>
            <w:rFonts w:ascii="Helvetica" w:hAnsi="Helvetica" w:cs="Helvetica"/>
            <w:b/>
            <w:sz w:val="22"/>
            <w:szCs w:val="22"/>
            <w:rPrChange w:id="79" w:author="Kenza Kadri" w:date="2023-01-18T14:52:00Z">
              <w:rPr>
                <w:rFonts w:ascii="Helvetica" w:hAnsi="Helvetica" w:cs="Helvetica"/>
                <w:bCs/>
                <w:sz w:val="22"/>
                <w:szCs w:val="22"/>
              </w:rPr>
            </w:rPrChange>
          </w:rPr>
          <w:t>.</w:t>
        </w:r>
      </w:ins>
      <w:ins w:id="80" w:author="Kenza Kadri" w:date="2023-01-18T14:49:00Z">
        <w:r w:rsidR="003340EF" w:rsidRPr="00FF4ACC">
          <w:rPr>
            <w:rFonts w:ascii="Helvetica" w:hAnsi="Helvetica" w:cs="Helvetica"/>
            <w:b/>
            <w:sz w:val="22"/>
            <w:szCs w:val="22"/>
            <w:rPrChange w:id="81" w:author="Kenza Kadri" w:date="2023-01-18T14:52:00Z">
              <w:rPr>
                <w:rFonts w:ascii="Helvetica" w:hAnsi="Helvetica" w:cs="Helvetica"/>
                <w:bCs/>
                <w:sz w:val="22"/>
                <w:szCs w:val="22"/>
              </w:rPr>
            </w:rPrChange>
          </w:rPr>
          <w:t>,</w:t>
        </w:r>
        <w:r w:rsidR="003340EF">
          <w:rPr>
            <w:rFonts w:ascii="Helvetica" w:hAnsi="Helvetica" w:cs="Helvetica"/>
            <w:bCs/>
            <w:sz w:val="22"/>
            <w:szCs w:val="22"/>
          </w:rPr>
          <w:t xml:space="preserve"> </w:t>
        </w:r>
      </w:ins>
      <w:del w:id="82" w:author="Kenza Kadri" w:date="2023-01-18T14:49:00Z">
        <w:r w:rsidRPr="00EF79C3" w:rsidDel="00EF79C3">
          <w:rPr>
            <w:rFonts w:ascii="Helvetica" w:hAnsi="Helvetica" w:cs="Helvetica"/>
            <w:bCs/>
            <w:sz w:val="22"/>
            <w:szCs w:val="22"/>
            <w:rPrChange w:id="83" w:author="Kenza Kadri" w:date="2023-01-18T14:49:00Z">
              <w:rPr>
                <w:rFonts w:ascii="Helvetica" w:hAnsi="Helvetica" w:cs="Helvetica"/>
                <w:b/>
                <w:sz w:val="22"/>
                <w:szCs w:val="22"/>
              </w:rPr>
            </w:rPrChange>
          </w:rPr>
          <w:delText xml:space="preserve">, </w:delText>
        </w:r>
      </w:del>
      <w:r w:rsidRPr="00EF79C3">
        <w:rPr>
          <w:rFonts w:ascii="Helvetica" w:hAnsi="Helvetica" w:cs="Helvetica"/>
          <w:bCs/>
          <w:sz w:val="22"/>
          <w:szCs w:val="22"/>
          <w:rPrChange w:id="84" w:author="Kenza Kadri" w:date="2023-01-18T14:49:00Z">
            <w:rPr>
              <w:rFonts w:ascii="Helvetica" w:hAnsi="Helvetica" w:cs="Helvetica"/>
              <w:b/>
              <w:sz w:val="22"/>
              <w:szCs w:val="22"/>
            </w:rPr>
          </w:rPrChange>
        </w:rPr>
        <w:t>Scholl</w:t>
      </w:r>
      <w:ins w:id="85" w:author="Kenza Kadri" w:date="2023-01-18T14:49:00Z">
        <w:r w:rsidR="003340EF">
          <w:rPr>
            <w:rFonts w:ascii="Helvetica" w:hAnsi="Helvetica" w:cs="Helvetica"/>
            <w:bCs/>
            <w:sz w:val="22"/>
            <w:szCs w:val="22"/>
          </w:rPr>
          <w:t xml:space="preserve">, </w:t>
        </w:r>
      </w:ins>
      <w:ins w:id="86" w:author="Kenza Kadri" w:date="2023-01-18T14:48:00Z">
        <w:r w:rsidR="008A5EF2" w:rsidRPr="00EF79C3">
          <w:rPr>
            <w:rFonts w:ascii="Helvetica" w:hAnsi="Helvetica" w:cs="Helvetica"/>
            <w:bCs/>
            <w:sz w:val="22"/>
            <w:szCs w:val="22"/>
            <w:rPrChange w:id="87" w:author="Kenza Kadri" w:date="2023-01-18T14:49:00Z">
              <w:rPr>
                <w:rFonts w:ascii="Helvetica" w:hAnsi="Helvetica" w:cs="Helvetica"/>
                <w:b/>
                <w:sz w:val="22"/>
                <w:szCs w:val="22"/>
              </w:rPr>
            </w:rPrChange>
          </w:rPr>
          <w:t>J</w:t>
        </w:r>
      </w:ins>
      <w:ins w:id="88" w:author="Kenza Kadri" w:date="2023-01-18T14:50:00Z">
        <w:r w:rsidR="002B2D72">
          <w:rPr>
            <w:rFonts w:ascii="Helvetica" w:hAnsi="Helvetica" w:cs="Helvetica"/>
            <w:bCs/>
            <w:sz w:val="22"/>
            <w:szCs w:val="22"/>
          </w:rPr>
          <w:t>.,</w:t>
        </w:r>
      </w:ins>
      <w:del w:id="89" w:author="Kenza Kadri" w:date="2023-01-18T14:49:00Z">
        <w:r w:rsidRPr="00EF79C3" w:rsidDel="003340EF">
          <w:rPr>
            <w:rFonts w:ascii="Helvetica" w:hAnsi="Helvetica" w:cs="Helvetica"/>
            <w:bCs/>
            <w:sz w:val="22"/>
            <w:szCs w:val="22"/>
            <w:rPrChange w:id="90" w:author="Kenza Kadri" w:date="2023-01-18T14:49:00Z">
              <w:rPr>
                <w:rFonts w:ascii="Helvetica" w:hAnsi="Helvetica" w:cs="Helvetica"/>
                <w:b/>
                <w:sz w:val="22"/>
                <w:szCs w:val="22"/>
              </w:rPr>
            </w:rPrChange>
          </w:rPr>
          <w:delText>,</w:delText>
        </w:r>
      </w:del>
      <w:r w:rsidRPr="00EF79C3">
        <w:rPr>
          <w:rFonts w:ascii="Helvetica" w:hAnsi="Helvetica" w:cs="Helvetica"/>
          <w:bCs/>
          <w:sz w:val="22"/>
          <w:szCs w:val="22"/>
          <w:rPrChange w:id="91" w:author="Kenza Kadri" w:date="2023-01-18T14:49:00Z">
            <w:rPr>
              <w:rFonts w:ascii="Helvetica" w:hAnsi="Helvetica" w:cs="Helvetica"/>
              <w:b/>
              <w:sz w:val="22"/>
              <w:szCs w:val="22"/>
            </w:rPr>
          </w:rPrChange>
        </w:rPr>
        <w:t xml:space="preserve"> Jensen</w:t>
      </w:r>
      <w:ins w:id="92" w:author="Kenza Kadri" w:date="2023-01-18T14:49:00Z">
        <w:r w:rsidR="003340EF">
          <w:rPr>
            <w:rFonts w:ascii="Helvetica" w:hAnsi="Helvetica" w:cs="Helvetica"/>
            <w:bCs/>
            <w:sz w:val="22"/>
            <w:szCs w:val="22"/>
          </w:rPr>
          <w:t>, D</w:t>
        </w:r>
      </w:ins>
      <w:ins w:id="93" w:author="Kenza Kadri" w:date="2023-01-18T14:50:00Z">
        <w:r w:rsidR="002B2D72">
          <w:rPr>
            <w:rFonts w:ascii="Helvetica" w:hAnsi="Helvetica" w:cs="Helvetica"/>
            <w:bCs/>
            <w:sz w:val="22"/>
            <w:szCs w:val="22"/>
          </w:rPr>
          <w:t>.,</w:t>
        </w:r>
      </w:ins>
      <w:del w:id="94" w:author="Kenza Kadri" w:date="2023-01-18T14:49:00Z">
        <w:r w:rsidRPr="00EF79C3" w:rsidDel="003340EF">
          <w:rPr>
            <w:rFonts w:ascii="Helvetica" w:hAnsi="Helvetica" w:cs="Helvetica"/>
            <w:bCs/>
            <w:sz w:val="22"/>
            <w:szCs w:val="22"/>
            <w:rPrChange w:id="95" w:author="Kenza Kadri" w:date="2023-01-18T14:49:00Z">
              <w:rPr>
                <w:rFonts w:ascii="Helvetica" w:hAnsi="Helvetica" w:cs="Helvetica"/>
                <w:b/>
                <w:sz w:val="22"/>
                <w:szCs w:val="22"/>
              </w:rPr>
            </w:rPrChange>
          </w:rPr>
          <w:delText>,</w:delText>
        </w:r>
      </w:del>
      <w:r w:rsidRPr="00EF79C3">
        <w:rPr>
          <w:rFonts w:ascii="Helvetica" w:hAnsi="Helvetica" w:cs="Helvetica"/>
          <w:bCs/>
          <w:sz w:val="22"/>
          <w:szCs w:val="22"/>
          <w:rPrChange w:id="96" w:author="Kenza Kadri" w:date="2023-01-18T14:49:00Z">
            <w:rPr>
              <w:rFonts w:ascii="Helvetica" w:hAnsi="Helvetica" w:cs="Helvetica"/>
              <w:b/>
              <w:sz w:val="22"/>
              <w:szCs w:val="22"/>
            </w:rPr>
          </w:rPrChange>
        </w:rPr>
        <w:t xml:space="preserve"> Klein-</w:t>
      </w:r>
      <w:proofErr w:type="spellStart"/>
      <w:r w:rsidRPr="00EF79C3">
        <w:rPr>
          <w:rFonts w:ascii="Helvetica" w:hAnsi="Helvetica" w:cs="Helvetica"/>
          <w:bCs/>
          <w:sz w:val="22"/>
          <w:szCs w:val="22"/>
          <w:rPrChange w:id="97" w:author="Kenza Kadri" w:date="2023-01-18T14:49:00Z">
            <w:rPr>
              <w:rFonts w:ascii="Helvetica" w:hAnsi="Helvetica" w:cs="Helvetica"/>
              <w:b/>
              <w:sz w:val="22"/>
              <w:szCs w:val="22"/>
            </w:rPr>
          </w:rPrChange>
        </w:rPr>
        <w:t>Flugge</w:t>
      </w:r>
      <w:proofErr w:type="spellEnd"/>
      <w:ins w:id="98" w:author="Kenza Kadri" w:date="2023-01-18T14:49:00Z">
        <w:r w:rsidR="003340EF">
          <w:rPr>
            <w:rFonts w:ascii="Helvetica" w:hAnsi="Helvetica" w:cs="Helvetica"/>
            <w:bCs/>
            <w:sz w:val="22"/>
            <w:szCs w:val="22"/>
          </w:rPr>
          <w:t>, M</w:t>
        </w:r>
      </w:ins>
      <w:ins w:id="99" w:author="Kenza Kadri" w:date="2023-01-18T14:50:00Z">
        <w:r w:rsidR="002B2D72">
          <w:rPr>
            <w:rFonts w:ascii="Helvetica" w:hAnsi="Helvetica" w:cs="Helvetica"/>
            <w:bCs/>
            <w:sz w:val="22"/>
            <w:szCs w:val="22"/>
          </w:rPr>
          <w:t>.,</w:t>
        </w:r>
      </w:ins>
      <w:ins w:id="100" w:author="Kenza Kadri" w:date="2023-01-18T14:49:00Z">
        <w:r w:rsidR="003340EF">
          <w:rPr>
            <w:rFonts w:ascii="Helvetica" w:hAnsi="Helvetica" w:cs="Helvetica"/>
            <w:bCs/>
            <w:sz w:val="22"/>
            <w:szCs w:val="22"/>
          </w:rPr>
          <w:t xml:space="preserve"> </w:t>
        </w:r>
      </w:ins>
      <w:del w:id="101" w:author="Kenza Kadri" w:date="2023-01-18T14:49:00Z">
        <w:r w:rsidRPr="00EF79C3" w:rsidDel="003340EF">
          <w:rPr>
            <w:rFonts w:ascii="Helvetica" w:hAnsi="Helvetica" w:cs="Helvetica"/>
            <w:bCs/>
            <w:sz w:val="22"/>
            <w:szCs w:val="22"/>
            <w:rPrChange w:id="102" w:author="Kenza Kadri" w:date="2023-01-18T14:49:00Z">
              <w:rPr>
                <w:rFonts w:ascii="Helvetica" w:hAnsi="Helvetica" w:cs="Helvetica"/>
                <w:b/>
                <w:sz w:val="22"/>
                <w:szCs w:val="22"/>
              </w:rPr>
            </w:rPrChange>
          </w:rPr>
          <w:delText>,</w:delText>
        </w:r>
      </w:del>
      <w:r w:rsidRPr="00EF79C3">
        <w:rPr>
          <w:rFonts w:ascii="Helvetica" w:hAnsi="Helvetica" w:cs="Helvetica"/>
          <w:bCs/>
          <w:sz w:val="22"/>
          <w:szCs w:val="22"/>
          <w:rPrChange w:id="103" w:author="Kenza Kadri" w:date="2023-01-18T14:49:00Z">
            <w:rPr>
              <w:rFonts w:ascii="Helvetica" w:hAnsi="Helvetica" w:cs="Helvetica"/>
              <w:b/>
              <w:sz w:val="22"/>
              <w:szCs w:val="22"/>
            </w:rPr>
          </w:rPrChange>
        </w:rPr>
        <w:t xml:space="preserve"> Fou</w:t>
      </w:r>
      <w:r w:rsidR="008A5EF2" w:rsidRPr="00EF79C3">
        <w:rPr>
          <w:rFonts w:ascii="Helvetica" w:hAnsi="Helvetica" w:cs="Helvetica"/>
          <w:bCs/>
          <w:sz w:val="22"/>
          <w:szCs w:val="22"/>
          <w:rPrChange w:id="104" w:author="Kenza Kadri" w:date="2023-01-18T14:49:00Z">
            <w:rPr>
              <w:rFonts w:ascii="Helvetica" w:hAnsi="Helvetica" w:cs="Helvetica"/>
              <w:b/>
              <w:sz w:val="22"/>
              <w:szCs w:val="22"/>
            </w:rPr>
          </w:rPrChange>
        </w:rPr>
        <w:t>ragnan,</w:t>
      </w:r>
      <w:ins w:id="105" w:author="Kenza Kadri" w:date="2023-01-18T14:50:00Z">
        <w:r w:rsidR="003340EF">
          <w:rPr>
            <w:rFonts w:ascii="Helvetica" w:hAnsi="Helvetica" w:cs="Helvetica"/>
            <w:bCs/>
            <w:sz w:val="22"/>
            <w:szCs w:val="22"/>
          </w:rPr>
          <w:t xml:space="preserve"> E</w:t>
        </w:r>
      </w:ins>
      <w:ins w:id="106" w:author="Kenza Kadri" w:date="2023-01-18T14:51:00Z">
        <w:r w:rsidR="002B2D72">
          <w:rPr>
            <w:rFonts w:ascii="Helvetica" w:hAnsi="Helvetica" w:cs="Helvetica"/>
            <w:bCs/>
            <w:sz w:val="22"/>
            <w:szCs w:val="22"/>
          </w:rPr>
          <w:t xml:space="preserve">. (in </w:t>
        </w:r>
      </w:ins>
      <w:ins w:id="107" w:author="Kenza Kadri" w:date="2023-01-18T14:54:00Z">
        <w:r w:rsidR="008E7028">
          <w:rPr>
            <w:rFonts w:ascii="Helvetica" w:hAnsi="Helvetica" w:cs="Helvetica"/>
            <w:bCs/>
            <w:sz w:val="22"/>
            <w:szCs w:val="22"/>
          </w:rPr>
          <w:t>preparation</w:t>
        </w:r>
      </w:ins>
      <w:ins w:id="108" w:author="Kenza Kadri" w:date="2023-01-18T14:51:00Z">
        <w:r w:rsidR="002B2D72">
          <w:rPr>
            <w:rFonts w:ascii="Helvetica" w:hAnsi="Helvetica" w:cs="Helvetica"/>
            <w:bCs/>
            <w:sz w:val="22"/>
            <w:szCs w:val="22"/>
          </w:rPr>
          <w:t>)</w:t>
        </w:r>
      </w:ins>
      <w:r w:rsidR="008A5EF2" w:rsidRPr="00EF79C3">
        <w:rPr>
          <w:rFonts w:ascii="Helvetica" w:hAnsi="Helvetica" w:cs="Helvetica"/>
          <w:bCs/>
          <w:sz w:val="22"/>
          <w:szCs w:val="22"/>
          <w:rPrChange w:id="109" w:author="Kenza Kadri" w:date="2023-01-18T14:49:00Z">
            <w:rPr>
              <w:rFonts w:ascii="Helvetica" w:hAnsi="Helvetica" w:cs="Helvetica"/>
              <w:b/>
              <w:sz w:val="22"/>
              <w:szCs w:val="22"/>
            </w:rPr>
          </w:rPrChange>
        </w:rPr>
        <w:t xml:space="preserve"> </w:t>
      </w:r>
      <w:r w:rsidRPr="00EF79C3">
        <w:rPr>
          <w:rFonts w:ascii="Helvetica" w:hAnsi="Helvetica" w:cs="Helvetica"/>
          <w:bCs/>
          <w:sz w:val="22"/>
          <w:szCs w:val="22"/>
          <w:rPrChange w:id="110" w:author="Kenza Kadri" w:date="2023-01-18T14:49:00Z">
            <w:rPr>
              <w:rFonts w:ascii="Helvetica" w:hAnsi="Helvetica" w:cs="Helvetica"/>
              <w:b/>
              <w:sz w:val="22"/>
              <w:szCs w:val="22"/>
            </w:rPr>
          </w:rPrChange>
        </w:rPr>
        <w:t xml:space="preserve">Toward a </w:t>
      </w:r>
      <w:del w:id="111" w:author="Kenza Kadri" w:date="2023-01-18T14:54:00Z">
        <w:r w:rsidRPr="00EF79C3" w:rsidDel="008E7028">
          <w:rPr>
            <w:rFonts w:ascii="Helvetica" w:hAnsi="Helvetica" w:cs="Helvetica"/>
            <w:bCs/>
            <w:sz w:val="22"/>
            <w:szCs w:val="22"/>
            <w:rPrChange w:id="112" w:author="Kenza Kadri" w:date="2023-01-18T14:49:00Z">
              <w:rPr>
                <w:rFonts w:ascii="Helvetica" w:hAnsi="Helvetica" w:cs="Helvetica"/>
                <w:b/>
                <w:sz w:val="22"/>
                <w:szCs w:val="22"/>
              </w:rPr>
            </w:rPrChange>
          </w:rPr>
          <w:delText>new dimensional</w:delText>
        </w:r>
      </w:del>
      <w:ins w:id="113" w:author="Kenza Kadri" w:date="2023-01-18T14:54:00Z">
        <w:r w:rsidR="008E7028" w:rsidRPr="008E7028">
          <w:rPr>
            <w:rFonts w:ascii="Helvetica" w:hAnsi="Helvetica" w:cs="Helvetica"/>
            <w:bCs/>
            <w:sz w:val="22"/>
            <w:szCs w:val="22"/>
          </w:rPr>
          <w:t xml:space="preserve">new </w:t>
        </w:r>
        <w:r w:rsidR="008E7028">
          <w:rPr>
            <w:rFonts w:ascii="Helvetica" w:hAnsi="Helvetica" w:cs="Helvetica"/>
            <w:bCs/>
            <w:sz w:val="22"/>
            <w:szCs w:val="22"/>
          </w:rPr>
          <w:t>dimensional</w:t>
        </w:r>
      </w:ins>
      <w:r w:rsidRPr="00EF79C3">
        <w:rPr>
          <w:rFonts w:ascii="Helvetica" w:hAnsi="Helvetica" w:cs="Helvetica"/>
          <w:bCs/>
          <w:sz w:val="22"/>
          <w:szCs w:val="22"/>
          <w:rPrChange w:id="114" w:author="Kenza Kadri" w:date="2023-01-18T14:49:00Z">
            <w:rPr>
              <w:rFonts w:ascii="Helvetica" w:hAnsi="Helvetica" w:cs="Helvetica"/>
              <w:b/>
              <w:sz w:val="22"/>
              <w:szCs w:val="22"/>
            </w:rPr>
          </w:rPrChange>
        </w:rPr>
        <w:t xml:space="preserve"> approach to addiction:  Linking Addiction Markers to the Connectivity Profiles </w:t>
      </w:r>
      <w:del w:id="115" w:author="Kenza Kadri" w:date="2023-01-18T14:54:00Z">
        <w:r w:rsidRPr="00EF79C3" w:rsidDel="008E7028">
          <w:rPr>
            <w:rFonts w:ascii="Helvetica" w:hAnsi="Helvetica" w:cs="Helvetica"/>
            <w:bCs/>
            <w:sz w:val="22"/>
            <w:szCs w:val="22"/>
            <w:rPrChange w:id="116" w:author="Kenza Kadri" w:date="2023-01-18T14:49:00Z">
              <w:rPr>
                <w:rFonts w:ascii="Helvetica" w:hAnsi="Helvetica" w:cs="Helvetica"/>
                <w:b/>
                <w:sz w:val="22"/>
                <w:szCs w:val="22"/>
              </w:rPr>
            </w:rPrChange>
          </w:rPr>
          <w:delText xml:space="preserve"> </w:delText>
        </w:r>
      </w:del>
      <w:r w:rsidRPr="00EF79C3">
        <w:rPr>
          <w:rFonts w:ascii="Helvetica" w:hAnsi="Helvetica" w:cs="Helvetica"/>
          <w:bCs/>
          <w:sz w:val="22"/>
          <w:szCs w:val="22"/>
          <w:rPrChange w:id="117" w:author="Kenza Kadri" w:date="2023-01-18T14:49:00Z">
            <w:rPr>
              <w:rFonts w:ascii="Helvetica" w:hAnsi="Helvetica" w:cs="Helvetica"/>
              <w:b/>
              <w:sz w:val="22"/>
              <w:szCs w:val="22"/>
            </w:rPr>
          </w:rPrChange>
        </w:rPr>
        <w:t>of Striatum Subdivisions</w:t>
      </w:r>
    </w:p>
    <w:p w14:paraId="1A1EDAA1" w14:textId="77777777" w:rsidR="008E7028" w:rsidRDefault="008E7028">
      <w:pPr>
        <w:spacing w:after="0" w:line="240" w:lineRule="auto"/>
        <w:ind w:left="426" w:hanging="426"/>
        <w:jc w:val="both"/>
        <w:rPr>
          <w:ins w:id="118" w:author="Kenza Kadri" w:date="2023-01-18T14:51:00Z"/>
          <w:rFonts w:ascii="Helvetica" w:hAnsi="Helvetica" w:cs="Helvetica"/>
          <w:bCs/>
          <w:sz w:val="22"/>
          <w:szCs w:val="22"/>
        </w:rPr>
        <w:pPrChange w:id="119" w:author="Kenza Kadri" w:date="2023-01-18T14:54:00Z">
          <w:pPr>
            <w:spacing w:after="0" w:line="240" w:lineRule="auto"/>
            <w:jc w:val="both"/>
          </w:pPr>
        </w:pPrChange>
      </w:pPr>
    </w:p>
    <w:p w14:paraId="68B563CA" w14:textId="02FA43FF" w:rsidR="009B7E9A" w:rsidRPr="00C8587B" w:rsidRDefault="008E7028">
      <w:pPr>
        <w:spacing w:after="0" w:line="240" w:lineRule="auto"/>
        <w:ind w:left="426" w:hanging="426"/>
        <w:jc w:val="both"/>
        <w:rPr>
          <w:ins w:id="120" w:author="Kenza Kadri" w:date="2023-01-24T15:05:00Z"/>
          <w:rFonts w:ascii="Helvetica" w:hAnsi="Helvetica" w:cs="Helvetica"/>
          <w:bCs/>
          <w:sz w:val="22"/>
          <w:szCs w:val="22"/>
          <w:rPrChange w:id="121" w:author="Kenza Kadri" w:date="2023-01-25T16:47:00Z">
            <w:rPr>
              <w:ins w:id="122" w:author="Kenza Kadri" w:date="2023-01-24T15:05:00Z"/>
              <w:rFonts w:ascii="Helvetica" w:hAnsi="Helvetica" w:cs="Times New Roman"/>
              <w:b/>
              <w:sz w:val="28"/>
              <w:szCs w:val="28"/>
            </w:rPr>
          </w:rPrChange>
        </w:rPr>
        <w:pPrChange w:id="123" w:author="Kenza Kadri" w:date="2023-01-25T16:47:00Z">
          <w:pPr>
            <w:pBdr>
              <w:bottom w:val="single" w:sz="4" w:space="1" w:color="auto"/>
            </w:pBdr>
            <w:spacing w:after="0" w:line="22" w:lineRule="atLeast"/>
          </w:pPr>
        </w:pPrChange>
      </w:pPr>
      <w:ins w:id="124" w:author="Kenza Kadri" w:date="2023-01-18T14:53:00Z">
        <w:r w:rsidRPr="00EF79C3">
          <w:rPr>
            <w:rFonts w:ascii="Helvetica" w:hAnsi="Helvetica" w:cs="Helvetica"/>
            <w:b/>
            <w:sz w:val="22"/>
            <w:szCs w:val="22"/>
          </w:rPr>
          <w:t>Kadri</w:t>
        </w:r>
        <w:r w:rsidRPr="004153AC">
          <w:rPr>
            <w:rFonts w:ascii="Helvetica" w:hAnsi="Helvetica" w:cs="Helvetica"/>
            <w:b/>
            <w:sz w:val="22"/>
            <w:szCs w:val="22"/>
          </w:rPr>
          <w:t xml:space="preserve">, </w:t>
        </w:r>
        <w:r w:rsidRPr="00FF4ACC">
          <w:rPr>
            <w:rFonts w:ascii="Helvetica" w:hAnsi="Helvetica" w:cs="Helvetica"/>
            <w:b/>
            <w:sz w:val="22"/>
            <w:szCs w:val="22"/>
          </w:rPr>
          <w:t>K</w:t>
        </w:r>
        <w:r w:rsidRPr="004153AC">
          <w:rPr>
            <w:rFonts w:ascii="Helvetica" w:hAnsi="Helvetica" w:cs="Helvetica"/>
            <w:b/>
            <w:sz w:val="22"/>
            <w:szCs w:val="22"/>
          </w:rPr>
          <w:t>.,</w:t>
        </w:r>
        <w:r>
          <w:rPr>
            <w:rFonts w:ascii="Helvetica" w:hAnsi="Helvetica" w:cs="Helvetica"/>
            <w:bCs/>
            <w:sz w:val="22"/>
            <w:szCs w:val="22"/>
          </w:rPr>
          <w:t xml:space="preserve"> </w:t>
        </w:r>
        <w:r w:rsidRPr="004153AC">
          <w:rPr>
            <w:rFonts w:ascii="Helvetica" w:hAnsi="Helvetica" w:cs="Helvetica"/>
            <w:bCs/>
            <w:sz w:val="22"/>
            <w:szCs w:val="22"/>
          </w:rPr>
          <w:t>Scholl</w:t>
        </w:r>
        <w:r>
          <w:rPr>
            <w:rFonts w:ascii="Helvetica" w:hAnsi="Helvetica" w:cs="Helvetica"/>
            <w:bCs/>
            <w:sz w:val="22"/>
            <w:szCs w:val="22"/>
          </w:rPr>
          <w:t xml:space="preserve">, </w:t>
        </w:r>
        <w:r w:rsidRPr="004153AC">
          <w:rPr>
            <w:rFonts w:ascii="Helvetica" w:hAnsi="Helvetica" w:cs="Helvetica"/>
            <w:bCs/>
            <w:sz w:val="22"/>
            <w:szCs w:val="22"/>
          </w:rPr>
          <w:t>J</w:t>
        </w:r>
        <w:r>
          <w:rPr>
            <w:rFonts w:ascii="Helvetica" w:hAnsi="Helvetica" w:cs="Helvetica"/>
            <w:bCs/>
            <w:sz w:val="22"/>
            <w:szCs w:val="22"/>
          </w:rPr>
          <w:t xml:space="preserve">., Fouragnan, E. (in preparation) </w:t>
        </w:r>
        <w:r w:rsidRPr="008E7028">
          <w:rPr>
            <w:rFonts w:ascii="Helvetica" w:hAnsi="Helvetica" w:cs="Helvetica"/>
            <w:bCs/>
            <w:sz w:val="22"/>
            <w:szCs w:val="22"/>
          </w:rPr>
          <w:t>Linking transdiagnostic biomarkers to credit assignment impairment in Humans</w:t>
        </w:r>
      </w:ins>
    </w:p>
    <w:p w14:paraId="1A18594E" w14:textId="77777777" w:rsidR="009B7E9A" w:rsidRDefault="009B7E9A" w:rsidP="009076CB">
      <w:pPr>
        <w:pBdr>
          <w:bottom w:val="single" w:sz="4" w:space="1" w:color="auto"/>
        </w:pBdr>
        <w:spacing w:after="0" w:line="22" w:lineRule="atLeast"/>
        <w:rPr>
          <w:ins w:id="125" w:author="Kenza Kadri" w:date="2023-01-20T21:02:00Z"/>
          <w:rFonts w:ascii="Helvetica" w:hAnsi="Helvetica" w:cs="Times New Roman"/>
          <w:b/>
          <w:sz w:val="28"/>
          <w:szCs w:val="28"/>
        </w:rPr>
      </w:pPr>
    </w:p>
    <w:p w14:paraId="6DFFC6F0" w14:textId="7A713AD1" w:rsidR="009076CB" w:rsidRPr="008014C3" w:rsidRDefault="009076CB" w:rsidP="009076CB">
      <w:pPr>
        <w:pBdr>
          <w:bottom w:val="single" w:sz="4" w:space="1" w:color="auto"/>
        </w:pBdr>
        <w:spacing w:after="0" w:line="22" w:lineRule="atLeast"/>
        <w:rPr>
          <w:ins w:id="126" w:author="Kenza Kadri" w:date="2023-01-18T14:58:00Z"/>
          <w:rFonts w:ascii="Helvetica" w:hAnsi="Helvetica" w:cs="Times New Roman"/>
          <w:b/>
          <w:sz w:val="28"/>
          <w:szCs w:val="28"/>
          <w:u w:val="single"/>
        </w:rPr>
      </w:pPr>
      <w:ins w:id="127" w:author="Kenza Kadri" w:date="2023-01-18T14:59:00Z">
        <w:r>
          <w:rPr>
            <w:rFonts w:ascii="Helvetica" w:hAnsi="Helvetica" w:cs="Times New Roman"/>
            <w:b/>
            <w:sz w:val="28"/>
            <w:szCs w:val="28"/>
          </w:rPr>
          <w:t>DISSERTATION</w:t>
        </w:r>
      </w:ins>
    </w:p>
    <w:p w14:paraId="5363A0BB" w14:textId="77777777" w:rsidR="00FF4ACC" w:rsidRPr="00EF79C3" w:rsidRDefault="00FF4ACC">
      <w:pPr>
        <w:spacing w:after="0" w:line="240" w:lineRule="auto"/>
        <w:jc w:val="both"/>
        <w:rPr>
          <w:rFonts w:ascii="Helvetica" w:hAnsi="Helvetica" w:cs="Helvetica"/>
          <w:bCs/>
          <w:sz w:val="22"/>
          <w:szCs w:val="22"/>
          <w:rPrChange w:id="128" w:author="Kenza Kadri" w:date="2023-01-18T14:49:00Z">
            <w:rPr>
              <w:rFonts w:ascii="Helvetica" w:hAnsi="Helvetica" w:cs="Helvetica"/>
              <w:b/>
              <w:sz w:val="22"/>
              <w:szCs w:val="22"/>
            </w:rPr>
          </w:rPrChange>
        </w:rPr>
        <w:pPrChange w:id="129" w:author="Kenza Kadri" w:date="2023-01-20T21:13:00Z">
          <w:pPr>
            <w:spacing w:after="0" w:line="240" w:lineRule="auto"/>
          </w:pPr>
        </w:pPrChange>
      </w:pPr>
    </w:p>
    <w:p w14:paraId="57AE943D" w14:textId="21A09876" w:rsidR="00890B64" w:rsidRPr="00564430" w:rsidRDefault="00890B64">
      <w:pPr>
        <w:spacing w:after="0" w:line="240" w:lineRule="auto"/>
        <w:ind w:left="426" w:hanging="426"/>
        <w:jc w:val="both"/>
        <w:rPr>
          <w:ins w:id="130" w:author="Kenza Kadri" w:date="2023-01-18T14:46:00Z"/>
          <w:rFonts w:ascii="Helvetica" w:hAnsi="Helvetica" w:cs="Helvetica"/>
          <w:iCs/>
          <w:sz w:val="22"/>
          <w:szCs w:val="22"/>
          <w:rPrChange w:id="131" w:author="Kenza Kadri" w:date="2023-01-18T15:02:00Z">
            <w:rPr>
              <w:ins w:id="132" w:author="Kenza Kadri" w:date="2023-01-18T14:46:00Z"/>
              <w:rFonts w:ascii="Helvetica" w:hAnsi="Helvetica" w:cs="Helvetica"/>
              <w:i/>
              <w:sz w:val="22"/>
              <w:szCs w:val="22"/>
            </w:rPr>
          </w:rPrChange>
        </w:rPr>
        <w:pPrChange w:id="133" w:author="Kenza Kadri" w:date="2023-01-18T14:54:00Z">
          <w:pPr>
            <w:spacing w:after="0" w:line="240" w:lineRule="auto"/>
            <w:jc w:val="both"/>
          </w:pPr>
        </w:pPrChange>
      </w:pPr>
      <w:r w:rsidRPr="00890B64">
        <w:rPr>
          <w:rFonts w:ascii="Helvetica" w:hAnsi="Helvetica" w:cs="Helvetica"/>
          <w:bCs/>
          <w:sz w:val="22"/>
          <w:szCs w:val="22"/>
        </w:rPr>
        <w:t>Cortes</w:t>
      </w:r>
      <w:ins w:id="134" w:author="Kenza Kadri" w:date="2023-01-18T14:51:00Z">
        <w:r w:rsidR="00291AF2">
          <w:rPr>
            <w:rFonts w:ascii="Helvetica" w:hAnsi="Helvetica" w:cs="Helvetica"/>
            <w:bCs/>
            <w:sz w:val="22"/>
            <w:szCs w:val="22"/>
          </w:rPr>
          <w:t>,</w:t>
        </w:r>
      </w:ins>
      <w:del w:id="135" w:author="Kenza Kadri" w:date="2023-01-18T14:51:00Z">
        <w:r w:rsidRPr="00890B64" w:rsidDel="00291AF2">
          <w:rPr>
            <w:rFonts w:ascii="Helvetica" w:hAnsi="Helvetica" w:cs="Helvetica"/>
            <w:bCs/>
            <w:sz w:val="22"/>
            <w:szCs w:val="22"/>
          </w:rPr>
          <w:delText>.</w:delText>
        </w:r>
      </w:del>
      <w:r w:rsidRPr="00890B64">
        <w:rPr>
          <w:rFonts w:ascii="Helvetica" w:hAnsi="Helvetica" w:cs="Helvetica"/>
          <w:bCs/>
          <w:sz w:val="22"/>
          <w:szCs w:val="22"/>
        </w:rPr>
        <w:t xml:space="preserve"> N</w:t>
      </w:r>
      <w:ins w:id="136" w:author="Kenza Kadri" w:date="2023-01-18T14:51:00Z">
        <w:r w:rsidR="00291AF2">
          <w:rPr>
            <w:rFonts w:ascii="Helvetica" w:hAnsi="Helvetica" w:cs="Helvetica"/>
            <w:bCs/>
            <w:sz w:val="22"/>
            <w:szCs w:val="22"/>
          </w:rPr>
          <w:t>.</w:t>
        </w:r>
      </w:ins>
      <w:r w:rsidRPr="00890B64">
        <w:rPr>
          <w:rFonts w:ascii="Helvetica" w:hAnsi="Helvetica" w:cs="Helvetica"/>
          <w:bCs/>
          <w:sz w:val="22"/>
          <w:szCs w:val="22"/>
        </w:rPr>
        <w:t xml:space="preserve">, </w:t>
      </w:r>
      <w:del w:id="137" w:author="Kenza Kadri" w:date="2023-01-18T14:52:00Z">
        <w:r w:rsidRPr="00890B64" w:rsidDel="00FF4ACC">
          <w:rPr>
            <w:rFonts w:ascii="Helvetica" w:hAnsi="Helvetica" w:cs="Helvetica"/>
            <w:b/>
            <w:sz w:val="22"/>
            <w:szCs w:val="22"/>
          </w:rPr>
          <w:delText>KADRI</w:delText>
        </w:r>
      </w:del>
      <w:ins w:id="138" w:author="Kenza Kadri" w:date="2023-01-18T14:52:00Z">
        <w:r w:rsidR="00FF4ACC" w:rsidRPr="00890B64">
          <w:rPr>
            <w:rFonts w:ascii="Helvetica" w:hAnsi="Helvetica" w:cs="Helvetica"/>
            <w:b/>
            <w:sz w:val="22"/>
            <w:szCs w:val="22"/>
          </w:rPr>
          <w:t>K</w:t>
        </w:r>
        <w:r w:rsidR="00FF4ACC">
          <w:rPr>
            <w:rFonts w:ascii="Helvetica" w:hAnsi="Helvetica" w:cs="Helvetica"/>
            <w:b/>
            <w:sz w:val="22"/>
            <w:szCs w:val="22"/>
          </w:rPr>
          <w:t>adri</w:t>
        </w:r>
        <w:r w:rsidR="00291AF2">
          <w:rPr>
            <w:rFonts w:ascii="Helvetica" w:hAnsi="Helvetica" w:cs="Helvetica"/>
            <w:b/>
            <w:sz w:val="22"/>
            <w:szCs w:val="22"/>
          </w:rPr>
          <w:t xml:space="preserve">, </w:t>
        </w:r>
      </w:ins>
      <w:del w:id="139" w:author="Kenza Kadri" w:date="2023-01-18T14:52:00Z">
        <w:r w:rsidRPr="00890B64" w:rsidDel="00291AF2">
          <w:rPr>
            <w:rFonts w:ascii="Helvetica" w:hAnsi="Helvetica" w:cs="Helvetica"/>
            <w:b/>
            <w:sz w:val="22"/>
            <w:szCs w:val="22"/>
          </w:rPr>
          <w:delText xml:space="preserve">. </w:delText>
        </w:r>
      </w:del>
      <w:r w:rsidRPr="00890B64">
        <w:rPr>
          <w:rFonts w:ascii="Helvetica" w:hAnsi="Helvetica" w:cs="Helvetica"/>
          <w:b/>
          <w:sz w:val="22"/>
          <w:szCs w:val="22"/>
        </w:rPr>
        <w:t>K</w:t>
      </w:r>
      <w:ins w:id="140" w:author="Kenza Kadri" w:date="2023-01-18T14:52:00Z">
        <w:r w:rsidR="00291AF2">
          <w:rPr>
            <w:rFonts w:ascii="Helvetica" w:hAnsi="Helvetica" w:cs="Helvetica"/>
            <w:b/>
            <w:sz w:val="22"/>
            <w:szCs w:val="22"/>
          </w:rPr>
          <w:t>.</w:t>
        </w:r>
      </w:ins>
      <w:r w:rsidRPr="00890B64">
        <w:rPr>
          <w:rFonts w:ascii="Helvetica" w:hAnsi="Helvetica" w:cs="Helvetica"/>
          <w:bCs/>
          <w:sz w:val="22"/>
          <w:szCs w:val="22"/>
        </w:rPr>
        <w:t>, Oliveira Ferreira de Souza</w:t>
      </w:r>
      <w:ins w:id="141" w:author="Kenza Kadri" w:date="2023-01-18T14:52:00Z">
        <w:r w:rsidR="00291AF2">
          <w:rPr>
            <w:rFonts w:ascii="Helvetica" w:hAnsi="Helvetica" w:cs="Helvetica"/>
            <w:bCs/>
            <w:sz w:val="22"/>
            <w:szCs w:val="22"/>
          </w:rPr>
          <w:t>,</w:t>
        </w:r>
      </w:ins>
      <w:r w:rsidRPr="00890B64">
        <w:rPr>
          <w:rFonts w:ascii="Helvetica" w:hAnsi="Helvetica" w:cs="Helvetica"/>
          <w:bCs/>
          <w:sz w:val="22"/>
          <w:szCs w:val="22"/>
        </w:rPr>
        <w:t xml:space="preserve"> B</w:t>
      </w:r>
      <w:ins w:id="142" w:author="Kenza Kadri" w:date="2023-01-18T14:52:00Z">
        <w:r w:rsidR="00291AF2">
          <w:rPr>
            <w:rFonts w:ascii="Helvetica" w:hAnsi="Helvetica" w:cs="Helvetica"/>
            <w:bCs/>
            <w:sz w:val="22"/>
            <w:szCs w:val="22"/>
          </w:rPr>
          <w:t>.,</w:t>
        </w:r>
      </w:ins>
      <w:del w:id="143" w:author="Kenza Kadri" w:date="2023-01-18T14:52:00Z">
        <w:r w:rsidRPr="00890B64" w:rsidDel="00291AF2">
          <w:rPr>
            <w:rFonts w:ascii="Helvetica" w:hAnsi="Helvetica" w:cs="Helvetica"/>
            <w:bCs/>
            <w:sz w:val="22"/>
            <w:szCs w:val="22"/>
          </w:rPr>
          <w:delText xml:space="preserve"> &amp;</w:delText>
        </w:r>
      </w:del>
      <w:r w:rsidRPr="00890B64">
        <w:rPr>
          <w:rFonts w:ascii="Helvetica" w:hAnsi="Helvetica" w:cs="Helvetica"/>
          <w:bCs/>
          <w:sz w:val="22"/>
          <w:szCs w:val="22"/>
        </w:rPr>
        <w:t xml:space="preserve"> Casanova C</w:t>
      </w:r>
      <w:ins w:id="144" w:author="Kenza Kadri" w:date="2023-01-18T14:52:00Z">
        <w:r w:rsidR="00291AF2">
          <w:rPr>
            <w:rFonts w:ascii="Helvetica" w:hAnsi="Helvetica" w:cs="Helvetica"/>
            <w:bCs/>
            <w:sz w:val="22"/>
            <w:szCs w:val="22"/>
          </w:rPr>
          <w:t>.</w:t>
        </w:r>
      </w:ins>
      <w:r w:rsidRPr="00890B64">
        <w:rPr>
          <w:rFonts w:ascii="Helvetica" w:hAnsi="Helvetica" w:cs="Helvetica"/>
          <w:bCs/>
          <w:sz w:val="22"/>
          <w:szCs w:val="22"/>
        </w:rPr>
        <w:t xml:space="preserve">, </w:t>
      </w:r>
      <w:ins w:id="145" w:author="Kenza Kadri" w:date="2023-01-18T14:55:00Z">
        <w:r w:rsidR="00807969">
          <w:rPr>
            <w:rFonts w:ascii="Helvetica" w:hAnsi="Helvetica" w:cs="Helvetica"/>
            <w:bCs/>
            <w:sz w:val="22"/>
            <w:szCs w:val="22"/>
          </w:rPr>
          <w:t>(</w:t>
        </w:r>
      </w:ins>
      <w:ins w:id="146" w:author="Kenza Kadri" w:date="2023-01-18T14:59:00Z">
        <w:r w:rsidR="009076CB">
          <w:rPr>
            <w:rFonts w:ascii="Helvetica" w:hAnsi="Helvetica" w:cs="Helvetica"/>
            <w:bCs/>
            <w:sz w:val="22"/>
            <w:szCs w:val="22"/>
          </w:rPr>
          <w:t>2019</w:t>
        </w:r>
      </w:ins>
      <w:ins w:id="147" w:author="Kenza Kadri" w:date="2023-01-18T14:55:00Z">
        <w:r w:rsidR="00807969">
          <w:rPr>
            <w:rFonts w:ascii="Helvetica" w:hAnsi="Helvetica" w:cs="Helvetica"/>
            <w:bCs/>
            <w:sz w:val="22"/>
            <w:szCs w:val="22"/>
          </w:rPr>
          <w:t xml:space="preserve">) </w:t>
        </w:r>
      </w:ins>
      <w:r w:rsidRPr="00564430">
        <w:rPr>
          <w:rFonts w:ascii="Helvetica" w:hAnsi="Helvetica" w:cs="Helvetica"/>
          <w:iCs/>
          <w:sz w:val="22"/>
          <w:szCs w:val="22"/>
          <w:rPrChange w:id="148" w:author="Kenza Kadri" w:date="2023-01-18T15:02:00Z">
            <w:rPr>
              <w:rFonts w:ascii="Helvetica" w:hAnsi="Helvetica" w:cs="Helvetica"/>
              <w:i/>
              <w:sz w:val="22"/>
              <w:szCs w:val="22"/>
            </w:rPr>
          </w:rPrChange>
        </w:rPr>
        <w:t xml:space="preserve">Pulvinar regulates </w:t>
      </w:r>
      <w:del w:id="149" w:author="Kenza Kadri" w:date="2023-01-18T14:54:00Z">
        <w:r w:rsidRPr="00564430" w:rsidDel="008E7028">
          <w:rPr>
            <w:rFonts w:ascii="Helvetica" w:hAnsi="Helvetica" w:cs="Helvetica"/>
            <w:iCs/>
            <w:sz w:val="22"/>
            <w:szCs w:val="22"/>
            <w:rPrChange w:id="150" w:author="Kenza Kadri" w:date="2023-01-18T15:02:00Z">
              <w:rPr>
                <w:rFonts w:ascii="Helvetica" w:hAnsi="Helvetica" w:cs="Helvetica"/>
                <w:i/>
                <w:sz w:val="22"/>
                <w:szCs w:val="22"/>
              </w:rPr>
            </w:rPrChange>
          </w:rPr>
          <w:delText>spiking synchronization</w:delText>
        </w:r>
      </w:del>
      <w:ins w:id="151" w:author="Kenza Kadri" w:date="2023-01-18T14:54:00Z">
        <w:r w:rsidR="008E7028" w:rsidRPr="00564430">
          <w:rPr>
            <w:rFonts w:ascii="Helvetica" w:hAnsi="Helvetica" w:cs="Helvetica"/>
            <w:iCs/>
            <w:sz w:val="22"/>
            <w:szCs w:val="22"/>
            <w:rPrChange w:id="152" w:author="Kenza Kadri" w:date="2023-01-18T15:02:00Z">
              <w:rPr>
                <w:rFonts w:ascii="Helvetica" w:hAnsi="Helvetica" w:cs="Helvetica"/>
                <w:i/>
                <w:sz w:val="22"/>
                <w:szCs w:val="22"/>
              </w:rPr>
            </w:rPrChange>
          </w:rPr>
          <w:t>spiking synchronization</w:t>
        </w:r>
      </w:ins>
      <w:r w:rsidRPr="00564430">
        <w:rPr>
          <w:rFonts w:ascii="Helvetica" w:hAnsi="Helvetica" w:cs="Helvetica"/>
          <w:iCs/>
          <w:sz w:val="22"/>
          <w:szCs w:val="22"/>
          <w:rPrChange w:id="153" w:author="Kenza Kadri" w:date="2023-01-18T15:02:00Z">
            <w:rPr>
              <w:rFonts w:ascii="Helvetica" w:hAnsi="Helvetica" w:cs="Helvetica"/>
              <w:i/>
              <w:sz w:val="22"/>
              <w:szCs w:val="22"/>
            </w:rPr>
          </w:rPrChange>
        </w:rPr>
        <w:t xml:space="preserve"> in two visual cortical areas</w:t>
      </w:r>
      <w:ins w:id="154" w:author="Kenza Kadri" w:date="2023-01-18T15:03:00Z">
        <w:r w:rsidR="00564430">
          <w:rPr>
            <w:rFonts w:ascii="Helvetica" w:hAnsi="Helvetica" w:cs="Helvetica"/>
            <w:iCs/>
            <w:sz w:val="22"/>
            <w:szCs w:val="22"/>
          </w:rPr>
          <w:t>.</w:t>
        </w:r>
      </w:ins>
      <w:r w:rsidRPr="00564430">
        <w:rPr>
          <w:rFonts w:ascii="Helvetica" w:hAnsi="Helvetica" w:cs="Helvetica"/>
          <w:iCs/>
          <w:sz w:val="22"/>
          <w:szCs w:val="22"/>
          <w:rPrChange w:id="155" w:author="Kenza Kadri" w:date="2023-01-18T15:02:00Z">
            <w:rPr>
              <w:rFonts w:ascii="Helvetica" w:hAnsi="Helvetica" w:cs="Helvetica"/>
              <w:i/>
              <w:sz w:val="22"/>
              <w:szCs w:val="22"/>
            </w:rPr>
          </w:rPrChange>
        </w:rPr>
        <w:t xml:space="preserve"> </w:t>
      </w:r>
      <w:ins w:id="156" w:author="Kenza Kadri" w:date="2023-01-18T15:02:00Z">
        <w:r w:rsidR="00564430" w:rsidRPr="00564430">
          <w:rPr>
            <w:rFonts w:ascii="Helvetica" w:hAnsi="Helvetica" w:cs="Helvetica"/>
            <w:i/>
            <w:sz w:val="22"/>
            <w:szCs w:val="22"/>
            <w:rPrChange w:id="157" w:author="Kenza Kadri" w:date="2023-01-18T15:03:00Z">
              <w:rPr>
                <w:rFonts w:ascii="Helvetica" w:hAnsi="Helvetica" w:cs="Helvetica"/>
                <w:iCs/>
                <w:sz w:val="22"/>
                <w:szCs w:val="22"/>
              </w:rPr>
            </w:rPrChange>
          </w:rPr>
          <w:t>MSc Dissertation (Sorbonne University/University of Montreal)</w:t>
        </w:r>
      </w:ins>
      <w:ins w:id="158" w:author="Kenza Kadri" w:date="2023-01-18T15:03:00Z">
        <w:r w:rsidR="00564430" w:rsidRPr="00564430">
          <w:rPr>
            <w:rFonts w:ascii="Helvetica" w:hAnsi="Helvetica" w:cs="Helvetica"/>
            <w:i/>
            <w:sz w:val="22"/>
            <w:szCs w:val="22"/>
            <w:rPrChange w:id="159" w:author="Kenza Kadri" w:date="2023-01-18T15:03:00Z">
              <w:rPr>
                <w:rFonts w:ascii="Helvetica" w:hAnsi="Helvetica" w:cs="Helvetica"/>
                <w:iCs/>
                <w:sz w:val="22"/>
                <w:szCs w:val="22"/>
              </w:rPr>
            </w:rPrChange>
          </w:rPr>
          <w:t>.</w:t>
        </w:r>
      </w:ins>
      <w:del w:id="160" w:author="Kenza Kadri" w:date="2023-01-18T14:46:00Z">
        <w:r w:rsidRPr="00564430" w:rsidDel="00234834">
          <w:rPr>
            <w:rFonts w:ascii="Helvetica" w:hAnsi="Helvetica" w:cs="Helvetica"/>
            <w:iCs/>
            <w:sz w:val="22"/>
            <w:szCs w:val="22"/>
            <w:rPrChange w:id="161" w:author="Kenza Kadri" w:date="2023-01-18T15:02:00Z">
              <w:rPr>
                <w:rFonts w:ascii="Helvetica" w:hAnsi="Helvetica" w:cs="Helvetica"/>
                <w:i/>
                <w:sz w:val="22"/>
                <w:szCs w:val="22"/>
              </w:rPr>
            </w:rPrChange>
          </w:rPr>
          <w:delText>(</w:delText>
        </w:r>
        <w:r w:rsidR="00201401" w:rsidRPr="00564430" w:rsidDel="00234834">
          <w:rPr>
            <w:rFonts w:ascii="Helvetica" w:hAnsi="Helvetica" w:cs="Helvetica"/>
            <w:iCs/>
            <w:sz w:val="22"/>
            <w:szCs w:val="22"/>
            <w:rPrChange w:id="162" w:author="Kenza Kadri" w:date="2023-01-18T15:02:00Z">
              <w:rPr>
                <w:rFonts w:ascii="Helvetica" w:hAnsi="Helvetica" w:cs="Helvetica"/>
                <w:i/>
                <w:sz w:val="22"/>
                <w:szCs w:val="22"/>
              </w:rPr>
            </w:rPrChange>
          </w:rPr>
          <w:delText xml:space="preserve">planned for </w:delText>
        </w:r>
        <w:r w:rsidRPr="00564430" w:rsidDel="00234834">
          <w:rPr>
            <w:rFonts w:ascii="Helvetica" w:hAnsi="Helvetica" w:cs="Helvetica"/>
            <w:iCs/>
            <w:sz w:val="22"/>
            <w:szCs w:val="22"/>
            <w:rPrChange w:id="163" w:author="Kenza Kadri" w:date="2023-01-18T15:02:00Z">
              <w:rPr>
                <w:rFonts w:ascii="Helvetica" w:hAnsi="Helvetica" w:cs="Helvetica"/>
                <w:i/>
                <w:sz w:val="22"/>
                <w:szCs w:val="22"/>
              </w:rPr>
            </w:rPrChange>
          </w:rPr>
          <w:delText>2020)</w:delText>
        </w:r>
      </w:del>
    </w:p>
    <w:p w14:paraId="742134D8" w14:textId="3F9F7990" w:rsidR="00234834" w:rsidDel="005D16B9" w:rsidRDefault="00234834" w:rsidP="00F24768">
      <w:pPr>
        <w:pBdr>
          <w:bottom w:val="single" w:sz="4" w:space="1" w:color="auto"/>
        </w:pBdr>
        <w:spacing w:after="0" w:line="22" w:lineRule="atLeast"/>
        <w:rPr>
          <w:del w:id="164" w:author="Kenza Kadri" w:date="2023-01-18T14:48:00Z"/>
          <w:rFonts w:ascii="Helvetica" w:hAnsi="Helvetica" w:cs="Helvetica"/>
          <w:i/>
          <w:sz w:val="22"/>
          <w:szCs w:val="22"/>
        </w:rPr>
      </w:pPr>
    </w:p>
    <w:p w14:paraId="0AB49683" w14:textId="77777777" w:rsidR="005D16B9" w:rsidRDefault="005D16B9" w:rsidP="008F0296">
      <w:pPr>
        <w:spacing w:after="0" w:line="240" w:lineRule="auto"/>
        <w:jc w:val="both"/>
        <w:rPr>
          <w:ins w:id="165" w:author="Kenza Kadri" w:date="2023-01-20T21:14:00Z"/>
          <w:rFonts w:ascii="Helvetica" w:hAnsi="Helvetica" w:cs="Helvetica"/>
          <w:i/>
          <w:sz w:val="22"/>
          <w:szCs w:val="22"/>
        </w:rPr>
      </w:pPr>
    </w:p>
    <w:p w14:paraId="498C9915" w14:textId="77777777" w:rsidR="005D16B9" w:rsidRDefault="005D16B9" w:rsidP="008F0296">
      <w:pPr>
        <w:spacing w:after="0" w:line="240" w:lineRule="auto"/>
        <w:jc w:val="both"/>
        <w:rPr>
          <w:ins w:id="166" w:author="Kenza Kadri" w:date="2023-01-20T21:13:00Z"/>
          <w:rFonts w:ascii="Helvetica" w:hAnsi="Helvetica" w:cs="Helvetica"/>
          <w:i/>
          <w:sz w:val="22"/>
          <w:szCs w:val="22"/>
        </w:rPr>
      </w:pPr>
    </w:p>
    <w:p w14:paraId="240EA19F" w14:textId="77777777" w:rsidR="00C23EFE" w:rsidDel="00C8587B" w:rsidRDefault="00C23EFE" w:rsidP="00F24768">
      <w:pPr>
        <w:pBdr>
          <w:bottom w:val="single" w:sz="4" w:space="1" w:color="auto"/>
        </w:pBdr>
        <w:spacing w:after="0" w:line="22" w:lineRule="atLeast"/>
        <w:rPr>
          <w:del w:id="167" w:author="Kenza Kadri" w:date="2023-01-20T21:09:00Z"/>
          <w:rFonts w:ascii="Helvetica" w:hAnsi="Helvetica" w:cs="Helvetica"/>
          <w:bCs/>
          <w:sz w:val="22"/>
          <w:szCs w:val="22"/>
        </w:rPr>
      </w:pPr>
    </w:p>
    <w:p w14:paraId="7A555178" w14:textId="77777777" w:rsidR="00C8587B" w:rsidRPr="00890B64" w:rsidRDefault="00C8587B" w:rsidP="00890B64">
      <w:pPr>
        <w:spacing w:after="0" w:line="240" w:lineRule="auto"/>
        <w:jc w:val="both"/>
        <w:rPr>
          <w:ins w:id="168" w:author="Kenza Kadri" w:date="2023-01-25T16:47:00Z"/>
          <w:rFonts w:ascii="Helvetica" w:hAnsi="Helvetica" w:cs="Helvetica"/>
          <w:bCs/>
          <w:sz w:val="22"/>
          <w:szCs w:val="22"/>
        </w:rPr>
      </w:pPr>
    </w:p>
    <w:p w14:paraId="2970F349" w14:textId="77777777" w:rsidR="008B3920" w:rsidRPr="00890B64" w:rsidRDefault="008B3920" w:rsidP="00F24768">
      <w:pPr>
        <w:pBdr>
          <w:bottom w:val="single" w:sz="4" w:space="1" w:color="auto"/>
        </w:pBdr>
        <w:spacing w:after="0" w:line="22" w:lineRule="atLeast"/>
        <w:rPr>
          <w:rFonts w:ascii="Helvetica" w:hAnsi="Helvetica" w:cs="Times New Roman"/>
          <w:b/>
          <w:sz w:val="28"/>
          <w:szCs w:val="28"/>
        </w:rPr>
      </w:pPr>
    </w:p>
    <w:p w14:paraId="7B3F823D" w14:textId="52407333" w:rsidR="00FC65AE" w:rsidRPr="007738A1" w:rsidRDefault="00FC65AE" w:rsidP="00F24768">
      <w:pPr>
        <w:pBdr>
          <w:bottom w:val="single" w:sz="4" w:space="1" w:color="auto"/>
        </w:pBdr>
        <w:spacing w:after="0" w:line="22" w:lineRule="atLeast"/>
        <w:rPr>
          <w:rFonts w:ascii="Helvetica" w:hAnsi="Helvetica" w:cs="Times New Roman"/>
          <w:b/>
          <w:sz w:val="28"/>
          <w:szCs w:val="28"/>
          <w:u w:val="single"/>
        </w:rPr>
      </w:pPr>
      <w:r w:rsidRPr="007738A1">
        <w:rPr>
          <w:rFonts w:ascii="Helvetica" w:hAnsi="Helvetica" w:cs="Times New Roman"/>
          <w:b/>
          <w:sz w:val="28"/>
          <w:szCs w:val="28"/>
        </w:rPr>
        <w:lastRenderedPageBreak/>
        <w:t>PRESENTATIONS</w:t>
      </w:r>
    </w:p>
    <w:p w14:paraId="37C9CB56" w14:textId="77777777" w:rsidR="00C80C84" w:rsidRPr="00F24768" w:rsidRDefault="00C80C84" w:rsidP="00F24768">
      <w:pPr>
        <w:spacing w:after="0" w:line="22" w:lineRule="atLeast"/>
        <w:jc w:val="center"/>
        <w:rPr>
          <w:rFonts w:ascii="Helvetica" w:hAnsi="Helvetica" w:cs="Times New Roman"/>
          <w:b/>
        </w:rPr>
      </w:pPr>
    </w:p>
    <w:p w14:paraId="0521A4E0" w14:textId="78D6C81C" w:rsidR="00C63A04" w:rsidRPr="00C63A04" w:rsidDel="00E17C13" w:rsidRDefault="003F37E5" w:rsidP="00C63A04">
      <w:pPr>
        <w:spacing w:after="0" w:line="22" w:lineRule="atLeast"/>
        <w:jc w:val="center"/>
        <w:rPr>
          <w:del w:id="169" w:author="Kenza Kadri" w:date="2023-01-18T15:41:00Z"/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b/>
        </w:rPr>
        <w:t>Posters</w:t>
      </w:r>
    </w:p>
    <w:p w14:paraId="18F70DB7" w14:textId="77777777" w:rsidR="00C63A04" w:rsidRPr="00915E7E" w:rsidRDefault="00C63A04" w:rsidP="00E17C13">
      <w:pPr>
        <w:spacing w:after="0" w:line="22" w:lineRule="atLeast"/>
        <w:jc w:val="center"/>
        <w:rPr>
          <w:rFonts w:ascii="Helvetica" w:hAnsi="Helvetica" w:cs="Times New Roman"/>
          <w:sz w:val="22"/>
          <w:szCs w:val="22"/>
        </w:rPr>
      </w:pPr>
    </w:p>
    <w:p w14:paraId="0BD11F8F" w14:textId="12EC2871" w:rsidR="0040128F" w:rsidRPr="00720D2B" w:rsidDel="00EC2C8F" w:rsidRDefault="00720D2B" w:rsidP="00720D2B">
      <w:pPr>
        <w:spacing w:after="0" w:line="22" w:lineRule="atLeast"/>
        <w:rPr>
          <w:moveFrom w:id="170" w:author="Kenza Kadri" w:date="2023-01-18T15:00:00Z"/>
          <w:rFonts w:ascii="Helvetica" w:hAnsi="Helvetica" w:cs="Helvetica"/>
          <w:i/>
          <w:color w:val="222222"/>
          <w:sz w:val="22"/>
          <w:szCs w:val="22"/>
          <w:shd w:val="clear" w:color="auto" w:fill="FFFFFF"/>
        </w:rPr>
      </w:pPr>
      <w:moveFromRangeStart w:id="171" w:author="Kenza Kadri" w:date="2023-01-18T15:00:00Z" w:name="move124946417"/>
      <w:moveFrom w:id="172" w:author="Kenza Kadri" w:date="2023-01-18T15:00:00Z">
        <w:r w:rsidRPr="00F60C87" w:rsidDel="00EC2C8F">
          <w:rPr>
            <w:rFonts w:ascii="Helvetica" w:hAnsi="Helvetica" w:cs="Helvetica"/>
            <w:b/>
            <w:sz w:val="22"/>
            <w:szCs w:val="22"/>
          </w:rPr>
          <w:t xml:space="preserve">KADRI K, </w:t>
        </w:r>
        <w:r w:rsidRPr="00F60C87" w:rsidDel="00EC2C8F">
          <w:rPr>
            <w:rFonts w:ascii="Helvetica" w:hAnsi="Helvetica" w:cs="Helvetica"/>
            <w:bCs/>
            <w:sz w:val="22"/>
            <w:szCs w:val="22"/>
          </w:rPr>
          <w:t>Cortes N, Casanova C</w:t>
        </w:r>
        <w:r w:rsidR="0040128F" w:rsidRPr="00F60C87" w:rsidDel="00EC2C8F">
          <w:rPr>
            <w:rFonts w:ascii="Helvetica" w:hAnsi="Helvetica" w:cs="Helvetica"/>
            <w:sz w:val="22"/>
            <w:szCs w:val="22"/>
          </w:rPr>
          <w:t xml:space="preserve"> (</w:t>
        </w:r>
        <w:r w:rsidRPr="00F60C87" w:rsidDel="00EC2C8F">
          <w:rPr>
            <w:rFonts w:ascii="Helvetica" w:hAnsi="Helvetica" w:cs="Helvetica"/>
            <w:sz w:val="22"/>
            <w:szCs w:val="22"/>
          </w:rPr>
          <w:t>2019</w:t>
        </w:r>
        <w:r w:rsidR="0040128F" w:rsidRPr="00F60C87" w:rsidDel="00EC2C8F">
          <w:rPr>
            <w:rFonts w:ascii="Helvetica" w:hAnsi="Helvetica" w:cs="Helvetica"/>
            <w:sz w:val="22"/>
            <w:szCs w:val="22"/>
          </w:rPr>
          <w:t xml:space="preserve">, </w:t>
        </w:r>
        <w:r w:rsidRPr="00F60C87" w:rsidDel="00EC2C8F">
          <w:rPr>
            <w:rFonts w:ascii="Helvetica" w:hAnsi="Helvetica" w:cs="Helvetica"/>
            <w:sz w:val="22"/>
            <w:szCs w:val="22"/>
          </w:rPr>
          <w:t>September</w:t>
        </w:r>
        <w:r w:rsidR="0040128F" w:rsidRPr="00F60C87" w:rsidDel="00EC2C8F">
          <w:rPr>
            <w:rFonts w:ascii="Helvetica" w:hAnsi="Helvetica" w:cs="Helvetica"/>
            <w:sz w:val="22"/>
            <w:szCs w:val="22"/>
          </w:rPr>
          <w:t>).</w:t>
        </w:r>
        <w:r w:rsidRPr="00F60C87" w:rsidDel="00EC2C8F">
          <w:rPr>
            <w:rFonts w:ascii="Helvetica" w:hAnsi="Helvetica" w:cs="Helvetica"/>
            <w:i/>
            <w:color w:val="222222"/>
            <w:sz w:val="22"/>
            <w:szCs w:val="22"/>
            <w:shd w:val="clear" w:color="auto" w:fill="FFFFFF"/>
          </w:rPr>
          <w:t xml:space="preserve"> </w:t>
        </w:r>
        <w:r w:rsidRPr="00720D2B" w:rsidDel="00EC2C8F">
          <w:rPr>
            <w:rFonts w:ascii="Helvetica" w:hAnsi="Helvetica" w:cs="Helvetica"/>
            <w:i/>
            <w:color w:val="222222"/>
            <w:sz w:val="22"/>
            <w:szCs w:val="22"/>
            <w:shd w:val="clear" w:color="auto" w:fill="FFFFFF"/>
          </w:rPr>
          <w:t>The pulvinar activity modulation modify the neural synchronisation through the cortical hierarchy of visual area</w:t>
        </w:r>
        <w:r w:rsidDel="00EC2C8F">
          <w:rPr>
            <w:rFonts w:ascii="Helvetica" w:hAnsi="Helvetica" w:cs="Helvetica"/>
            <w:i/>
            <w:color w:val="222222"/>
            <w:sz w:val="22"/>
            <w:szCs w:val="22"/>
            <w:shd w:val="clear" w:color="auto" w:fill="FFFFFF"/>
          </w:rPr>
          <w:t>s</w:t>
        </w:r>
        <w:r w:rsidR="0040128F" w:rsidRPr="0023418B" w:rsidDel="00EC2C8F">
          <w:rPr>
            <w:rFonts w:ascii="Helvetica" w:hAnsi="Helvetica" w:cs="Helvetica"/>
            <w:i/>
            <w:color w:val="222222"/>
            <w:sz w:val="22"/>
            <w:szCs w:val="22"/>
            <w:shd w:val="clear" w:color="auto" w:fill="FFFFFF"/>
          </w:rPr>
          <w:t>.</w:t>
        </w:r>
        <w:r w:rsidR="0040128F" w:rsidDel="00EC2C8F">
          <w:rPr>
            <w:rFonts w:ascii="Helvetica" w:hAnsi="Helvetica" w:cs="Helvetica"/>
            <w:color w:val="222222"/>
            <w:sz w:val="22"/>
            <w:szCs w:val="22"/>
            <w:shd w:val="clear" w:color="auto" w:fill="FFFFFF"/>
          </w:rPr>
          <w:t xml:space="preserve"> </w:t>
        </w:r>
        <w:r w:rsidDel="00EC2C8F">
          <w:rPr>
            <w:rFonts w:ascii="Helvetica" w:hAnsi="Helvetica" w:cs="Helvetica"/>
            <w:sz w:val="22"/>
            <w:szCs w:val="22"/>
          </w:rPr>
          <w:t>Sorbonne</w:t>
        </w:r>
        <w:r w:rsidR="0040128F" w:rsidDel="00EC2C8F">
          <w:rPr>
            <w:rFonts w:ascii="Helvetica" w:hAnsi="Helvetica" w:cs="Helvetica"/>
            <w:sz w:val="22"/>
            <w:szCs w:val="22"/>
          </w:rPr>
          <w:t xml:space="preserve"> University</w:t>
        </w:r>
        <w:r w:rsidDel="00EC2C8F">
          <w:rPr>
            <w:rFonts w:ascii="Helvetica" w:hAnsi="Helvetica" w:cs="Helvetica"/>
            <w:sz w:val="22"/>
            <w:szCs w:val="22"/>
          </w:rPr>
          <w:t xml:space="preserve"> (Paris, France)</w:t>
        </w:r>
      </w:moveFrom>
    </w:p>
    <w:moveFromRangeEnd w:id="171"/>
    <w:p w14:paraId="738A854E" w14:textId="3C2834BB" w:rsidR="0040128F" w:rsidRDefault="0040128F" w:rsidP="00792FBC">
      <w:pPr>
        <w:spacing w:after="0" w:line="22" w:lineRule="atLeast"/>
        <w:rPr>
          <w:rFonts w:ascii="Helvetica" w:hAnsi="Helvetica" w:cs="Helvetica"/>
          <w:b/>
          <w:sz w:val="22"/>
          <w:szCs w:val="22"/>
        </w:rPr>
      </w:pPr>
    </w:p>
    <w:p w14:paraId="3433157F" w14:textId="50BBF20D" w:rsidR="00E17C13" w:rsidRDefault="00E17C13" w:rsidP="00E17C13">
      <w:pPr>
        <w:spacing w:after="0" w:line="22" w:lineRule="atLeast"/>
        <w:rPr>
          <w:ins w:id="173" w:author="Kenza Kadri" w:date="2023-01-18T15:41:00Z"/>
          <w:rFonts w:ascii="Helvetica" w:hAnsi="Helvetica" w:cs="Helvetica"/>
          <w:bCs/>
          <w:sz w:val="22"/>
          <w:szCs w:val="22"/>
        </w:rPr>
      </w:pPr>
      <w:ins w:id="174" w:author="Kenza Kadri" w:date="2023-01-18T15:41:00Z">
        <w:r>
          <w:rPr>
            <w:rFonts w:ascii="Helvetica" w:hAnsi="Helvetica" w:cs="Helvetica"/>
            <w:b/>
            <w:sz w:val="22"/>
            <w:szCs w:val="22"/>
          </w:rPr>
          <w:t xml:space="preserve">KADRI K, </w:t>
        </w:r>
        <w:proofErr w:type="spellStart"/>
        <w:r w:rsidRPr="006D647F">
          <w:rPr>
            <w:rFonts w:ascii="Helvetica" w:hAnsi="Helvetica" w:cs="Helvetica"/>
            <w:bCs/>
            <w:sz w:val="22"/>
            <w:szCs w:val="22"/>
          </w:rPr>
          <w:t>Yaakub</w:t>
        </w:r>
        <w:proofErr w:type="spellEnd"/>
        <w:r>
          <w:rPr>
            <w:rFonts w:ascii="Helvetica" w:hAnsi="Helvetica" w:cs="Helvetica"/>
            <w:bCs/>
            <w:sz w:val="22"/>
            <w:szCs w:val="22"/>
          </w:rPr>
          <w:t xml:space="preserve"> S</w:t>
        </w:r>
        <w:r w:rsidRPr="006D647F">
          <w:rPr>
            <w:rFonts w:ascii="Helvetica" w:hAnsi="Helvetica" w:cs="Helvetica"/>
            <w:bCs/>
            <w:sz w:val="22"/>
            <w:szCs w:val="22"/>
          </w:rPr>
          <w:t>, Scholl</w:t>
        </w:r>
        <w:r>
          <w:rPr>
            <w:rFonts w:ascii="Helvetica" w:hAnsi="Helvetica" w:cs="Helvetica"/>
            <w:bCs/>
            <w:sz w:val="22"/>
            <w:szCs w:val="22"/>
          </w:rPr>
          <w:t xml:space="preserve"> J</w:t>
        </w:r>
        <w:r w:rsidRPr="006D647F">
          <w:rPr>
            <w:rFonts w:ascii="Helvetica" w:hAnsi="Helvetica" w:cs="Helvetica"/>
            <w:bCs/>
            <w:sz w:val="22"/>
            <w:szCs w:val="22"/>
          </w:rPr>
          <w:t>, Hosking</w:t>
        </w:r>
        <w:r>
          <w:rPr>
            <w:rFonts w:ascii="Helvetica" w:hAnsi="Helvetica" w:cs="Helvetica"/>
            <w:bCs/>
            <w:sz w:val="22"/>
            <w:szCs w:val="22"/>
          </w:rPr>
          <w:t xml:space="preserve"> B</w:t>
        </w:r>
        <w:r w:rsidRPr="006D647F">
          <w:rPr>
            <w:rFonts w:ascii="Helvetica" w:hAnsi="Helvetica" w:cs="Helvetica"/>
            <w:bCs/>
            <w:sz w:val="22"/>
            <w:szCs w:val="22"/>
          </w:rPr>
          <w:t xml:space="preserve">, </w:t>
        </w:r>
        <w:proofErr w:type="spellStart"/>
        <w:r w:rsidRPr="006D647F">
          <w:rPr>
            <w:rFonts w:ascii="Helvetica" w:hAnsi="Helvetica" w:cs="Helvetica"/>
            <w:bCs/>
            <w:sz w:val="22"/>
            <w:szCs w:val="22"/>
          </w:rPr>
          <w:t>Komarnyckyj</w:t>
        </w:r>
        <w:proofErr w:type="spellEnd"/>
        <w:r>
          <w:rPr>
            <w:rFonts w:ascii="Helvetica" w:hAnsi="Helvetica" w:cs="Helvetica"/>
            <w:bCs/>
            <w:sz w:val="22"/>
            <w:szCs w:val="22"/>
          </w:rPr>
          <w:t xml:space="preserve"> M</w:t>
        </w:r>
        <w:r w:rsidRPr="006D647F">
          <w:rPr>
            <w:rFonts w:ascii="Helvetica" w:hAnsi="Helvetica" w:cs="Helvetica"/>
            <w:bCs/>
            <w:sz w:val="22"/>
            <w:szCs w:val="22"/>
          </w:rPr>
          <w:t>, Rushworth</w:t>
        </w:r>
        <w:r>
          <w:rPr>
            <w:rFonts w:ascii="Helvetica" w:hAnsi="Helvetica" w:cs="Helvetica"/>
            <w:bCs/>
            <w:sz w:val="22"/>
            <w:szCs w:val="22"/>
          </w:rPr>
          <w:t xml:space="preserve"> M</w:t>
        </w:r>
        <w:r w:rsidRPr="006D647F">
          <w:rPr>
            <w:rFonts w:ascii="Helvetica" w:hAnsi="Helvetica" w:cs="Helvetica"/>
            <w:bCs/>
            <w:sz w:val="22"/>
            <w:szCs w:val="22"/>
          </w:rPr>
          <w:t>, Klein-</w:t>
        </w:r>
        <w:proofErr w:type="spellStart"/>
        <w:r w:rsidRPr="006D647F">
          <w:rPr>
            <w:rFonts w:ascii="Helvetica" w:hAnsi="Helvetica" w:cs="Helvetica"/>
            <w:bCs/>
            <w:sz w:val="22"/>
            <w:szCs w:val="22"/>
          </w:rPr>
          <w:t>Flugge</w:t>
        </w:r>
        <w:proofErr w:type="spellEnd"/>
        <w:r>
          <w:rPr>
            <w:rFonts w:ascii="Helvetica" w:hAnsi="Helvetica" w:cs="Helvetica"/>
            <w:bCs/>
            <w:sz w:val="22"/>
            <w:szCs w:val="22"/>
          </w:rPr>
          <w:t xml:space="preserve"> M</w:t>
        </w:r>
        <w:r w:rsidRPr="006D647F">
          <w:rPr>
            <w:rFonts w:ascii="Helvetica" w:hAnsi="Helvetica" w:cs="Helvetica"/>
            <w:bCs/>
            <w:sz w:val="22"/>
            <w:szCs w:val="22"/>
          </w:rPr>
          <w:t xml:space="preserve">, </w:t>
        </w:r>
        <w:proofErr w:type="spellStart"/>
        <w:r w:rsidRPr="006D647F">
          <w:rPr>
            <w:rFonts w:ascii="Helvetica" w:hAnsi="Helvetica" w:cs="Helvetica"/>
            <w:bCs/>
            <w:sz w:val="22"/>
            <w:szCs w:val="22"/>
          </w:rPr>
          <w:t>Fouragnan</w:t>
        </w:r>
        <w:proofErr w:type="spellEnd"/>
        <w:r>
          <w:rPr>
            <w:rFonts w:ascii="Helvetica" w:hAnsi="Helvetica" w:cs="Helvetica"/>
            <w:bCs/>
            <w:sz w:val="22"/>
            <w:szCs w:val="22"/>
          </w:rPr>
          <w:t xml:space="preserve"> E. </w:t>
        </w:r>
      </w:ins>
      <w:ins w:id="175" w:author="Kenza Kadri" w:date="2023-01-18T15:42:00Z">
        <w:r w:rsidR="00A5671A">
          <w:rPr>
            <w:rFonts w:ascii="Helvetica" w:hAnsi="Helvetica" w:cs="Helvetica"/>
            <w:bCs/>
            <w:sz w:val="22"/>
            <w:szCs w:val="22"/>
          </w:rPr>
          <w:t>FENS forum</w:t>
        </w:r>
      </w:ins>
      <w:ins w:id="176" w:author="Kenza Kadri" w:date="2023-01-18T15:41:00Z">
        <w:r>
          <w:rPr>
            <w:rFonts w:ascii="Helvetica" w:hAnsi="Helvetica" w:cs="Helvetica"/>
            <w:bCs/>
            <w:sz w:val="22"/>
            <w:szCs w:val="22"/>
          </w:rPr>
          <w:t xml:space="preserve"> (Paris, France</w:t>
        </w:r>
      </w:ins>
      <w:ins w:id="177" w:author="Kenza Kadri" w:date="2023-01-18T15:42:00Z">
        <w:r w:rsidR="00A936A2">
          <w:rPr>
            <w:rFonts w:ascii="Helvetica" w:hAnsi="Helvetica" w:cs="Helvetica"/>
            <w:bCs/>
            <w:sz w:val="22"/>
            <w:szCs w:val="22"/>
          </w:rPr>
          <w:t>, 2022</w:t>
        </w:r>
      </w:ins>
      <w:ins w:id="178" w:author="Kenza Kadri" w:date="2023-01-18T15:41:00Z">
        <w:r>
          <w:rPr>
            <w:rFonts w:ascii="Helvetica" w:hAnsi="Helvetica" w:cs="Helvetica"/>
            <w:bCs/>
            <w:sz w:val="22"/>
            <w:szCs w:val="22"/>
          </w:rPr>
          <w:t xml:space="preserve">). </w:t>
        </w:r>
        <w:r w:rsidRPr="006D647F">
          <w:rPr>
            <w:rFonts w:ascii="Helvetica" w:hAnsi="Helvetica" w:cs="Helvetica"/>
            <w:bCs/>
            <w:sz w:val="22"/>
            <w:szCs w:val="22"/>
          </w:rPr>
          <w:t>Towards a new dimensional approach to addiction: linking addiction markers to the connectivity profiles of striatum subdivisions</w:t>
        </w:r>
      </w:ins>
    </w:p>
    <w:p w14:paraId="0B9673D8" w14:textId="77777777" w:rsidR="00E17C13" w:rsidRDefault="00E17C13" w:rsidP="00792FBC">
      <w:pPr>
        <w:spacing w:after="0" w:line="22" w:lineRule="atLeast"/>
        <w:rPr>
          <w:ins w:id="179" w:author="Kenza Kadri" w:date="2023-01-18T15:41:00Z"/>
          <w:rFonts w:ascii="Helvetica" w:hAnsi="Helvetica" w:cs="Helvetica"/>
          <w:b/>
          <w:sz w:val="22"/>
          <w:szCs w:val="22"/>
        </w:rPr>
      </w:pPr>
    </w:p>
    <w:p w14:paraId="6D7BC891" w14:textId="123E6F5C" w:rsidR="006D647F" w:rsidRDefault="006D647F" w:rsidP="00792FBC">
      <w:pPr>
        <w:spacing w:after="0" w:line="22" w:lineRule="atLeast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 xml:space="preserve">KADRI K, </w:t>
      </w:r>
      <w:proofErr w:type="spellStart"/>
      <w:r w:rsidRPr="006D647F">
        <w:rPr>
          <w:rFonts w:ascii="Helvetica" w:hAnsi="Helvetica" w:cs="Helvetica"/>
          <w:bCs/>
          <w:sz w:val="22"/>
          <w:szCs w:val="22"/>
        </w:rPr>
        <w:t>Yaakub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 S</w:t>
      </w:r>
      <w:r w:rsidRPr="006D647F">
        <w:rPr>
          <w:rFonts w:ascii="Helvetica" w:hAnsi="Helvetica" w:cs="Helvetica"/>
          <w:bCs/>
          <w:sz w:val="22"/>
          <w:szCs w:val="22"/>
        </w:rPr>
        <w:t>, Scholl</w:t>
      </w:r>
      <w:r>
        <w:rPr>
          <w:rFonts w:ascii="Helvetica" w:hAnsi="Helvetica" w:cs="Helvetica"/>
          <w:bCs/>
          <w:sz w:val="22"/>
          <w:szCs w:val="22"/>
        </w:rPr>
        <w:t xml:space="preserve"> J</w:t>
      </w:r>
      <w:r w:rsidRPr="006D647F">
        <w:rPr>
          <w:rFonts w:ascii="Helvetica" w:hAnsi="Helvetica" w:cs="Helvetica"/>
          <w:bCs/>
          <w:sz w:val="22"/>
          <w:szCs w:val="22"/>
        </w:rPr>
        <w:t>, Hosking</w:t>
      </w:r>
      <w:r>
        <w:rPr>
          <w:rFonts w:ascii="Helvetica" w:hAnsi="Helvetica" w:cs="Helvetica"/>
          <w:bCs/>
          <w:sz w:val="22"/>
          <w:szCs w:val="22"/>
        </w:rPr>
        <w:t xml:space="preserve"> B</w:t>
      </w:r>
      <w:r w:rsidRPr="006D647F">
        <w:rPr>
          <w:rFonts w:ascii="Helvetica" w:hAnsi="Helvetica" w:cs="Helvetica"/>
          <w:bCs/>
          <w:sz w:val="22"/>
          <w:szCs w:val="22"/>
        </w:rPr>
        <w:t xml:space="preserve">, </w:t>
      </w:r>
      <w:proofErr w:type="spellStart"/>
      <w:r w:rsidRPr="006D647F">
        <w:rPr>
          <w:rFonts w:ascii="Helvetica" w:hAnsi="Helvetica" w:cs="Helvetica"/>
          <w:bCs/>
          <w:sz w:val="22"/>
          <w:szCs w:val="22"/>
        </w:rPr>
        <w:t>Komarnyckyj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 M</w:t>
      </w:r>
      <w:r w:rsidRPr="006D647F">
        <w:rPr>
          <w:rFonts w:ascii="Helvetica" w:hAnsi="Helvetica" w:cs="Helvetica"/>
          <w:bCs/>
          <w:sz w:val="22"/>
          <w:szCs w:val="22"/>
        </w:rPr>
        <w:t>, Rushworth</w:t>
      </w:r>
      <w:r>
        <w:rPr>
          <w:rFonts w:ascii="Helvetica" w:hAnsi="Helvetica" w:cs="Helvetica"/>
          <w:bCs/>
          <w:sz w:val="22"/>
          <w:szCs w:val="22"/>
        </w:rPr>
        <w:t xml:space="preserve"> M</w:t>
      </w:r>
      <w:r w:rsidRPr="006D647F">
        <w:rPr>
          <w:rFonts w:ascii="Helvetica" w:hAnsi="Helvetica" w:cs="Helvetica"/>
          <w:bCs/>
          <w:sz w:val="22"/>
          <w:szCs w:val="22"/>
        </w:rPr>
        <w:t>, Klein-</w:t>
      </w:r>
      <w:proofErr w:type="spellStart"/>
      <w:r w:rsidRPr="006D647F">
        <w:rPr>
          <w:rFonts w:ascii="Helvetica" w:hAnsi="Helvetica" w:cs="Helvetica"/>
          <w:bCs/>
          <w:sz w:val="22"/>
          <w:szCs w:val="22"/>
        </w:rPr>
        <w:t>Flugge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 M</w:t>
      </w:r>
      <w:r w:rsidRPr="006D647F">
        <w:rPr>
          <w:rFonts w:ascii="Helvetica" w:hAnsi="Helvetica" w:cs="Helvetica"/>
          <w:bCs/>
          <w:sz w:val="22"/>
          <w:szCs w:val="22"/>
        </w:rPr>
        <w:t xml:space="preserve">, </w:t>
      </w:r>
      <w:proofErr w:type="spellStart"/>
      <w:r w:rsidRPr="006D647F">
        <w:rPr>
          <w:rFonts w:ascii="Helvetica" w:hAnsi="Helvetica" w:cs="Helvetica"/>
          <w:bCs/>
          <w:sz w:val="22"/>
          <w:szCs w:val="22"/>
        </w:rPr>
        <w:t>Fouragnan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 E. Tenth Symposium on Biology of Decision-Making (Paris, France</w:t>
      </w:r>
      <w:ins w:id="180" w:author="Kenza Kadri" w:date="2023-01-18T15:42:00Z">
        <w:r w:rsidR="00A936A2">
          <w:rPr>
            <w:rFonts w:ascii="Helvetica" w:hAnsi="Helvetica" w:cs="Helvetica"/>
            <w:bCs/>
            <w:sz w:val="22"/>
            <w:szCs w:val="22"/>
          </w:rPr>
          <w:t>, 2021</w:t>
        </w:r>
      </w:ins>
      <w:r>
        <w:rPr>
          <w:rFonts w:ascii="Helvetica" w:hAnsi="Helvetica" w:cs="Helvetica"/>
          <w:bCs/>
          <w:sz w:val="22"/>
          <w:szCs w:val="22"/>
        </w:rPr>
        <w:t xml:space="preserve">). </w:t>
      </w:r>
      <w:r w:rsidRPr="006D647F">
        <w:rPr>
          <w:rFonts w:ascii="Helvetica" w:hAnsi="Helvetica" w:cs="Helvetica"/>
          <w:bCs/>
          <w:sz w:val="22"/>
          <w:szCs w:val="22"/>
        </w:rPr>
        <w:t>Towards a new dimensional approach to addiction: linking addiction markers to the connectivity profiles of striatum subdivisions</w:t>
      </w:r>
    </w:p>
    <w:p w14:paraId="3C8AB30E" w14:textId="3003EE8A" w:rsidR="006331F8" w:rsidRDefault="006331F8" w:rsidP="00792FBC">
      <w:pPr>
        <w:spacing w:after="0" w:line="22" w:lineRule="atLeast"/>
        <w:rPr>
          <w:rFonts w:ascii="Helvetica" w:hAnsi="Helvetica" w:cs="Helvetica"/>
          <w:bCs/>
          <w:sz w:val="22"/>
          <w:szCs w:val="22"/>
        </w:rPr>
      </w:pPr>
    </w:p>
    <w:p w14:paraId="177BE194" w14:textId="70F50FBB" w:rsidR="006331F8" w:rsidRPr="006D647F" w:rsidRDefault="006331F8" w:rsidP="006331F8">
      <w:pPr>
        <w:spacing w:after="0" w:line="22" w:lineRule="atLeast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 xml:space="preserve">KADRI K, </w:t>
      </w:r>
      <w:proofErr w:type="spellStart"/>
      <w:r w:rsidRPr="006D647F">
        <w:rPr>
          <w:rFonts w:ascii="Helvetica" w:hAnsi="Helvetica" w:cs="Helvetica"/>
          <w:bCs/>
          <w:sz w:val="22"/>
          <w:szCs w:val="22"/>
        </w:rPr>
        <w:t>Yaakub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 S</w:t>
      </w:r>
      <w:r w:rsidRPr="006D647F">
        <w:rPr>
          <w:rFonts w:ascii="Helvetica" w:hAnsi="Helvetica" w:cs="Helvetica"/>
          <w:bCs/>
          <w:sz w:val="22"/>
          <w:szCs w:val="22"/>
        </w:rPr>
        <w:t>, Scholl</w:t>
      </w:r>
      <w:r>
        <w:rPr>
          <w:rFonts w:ascii="Helvetica" w:hAnsi="Helvetica" w:cs="Helvetica"/>
          <w:bCs/>
          <w:sz w:val="22"/>
          <w:szCs w:val="22"/>
        </w:rPr>
        <w:t xml:space="preserve"> J</w:t>
      </w:r>
      <w:r w:rsidRPr="006D647F">
        <w:rPr>
          <w:rFonts w:ascii="Helvetica" w:hAnsi="Helvetica" w:cs="Helvetica"/>
          <w:bCs/>
          <w:sz w:val="22"/>
          <w:szCs w:val="22"/>
        </w:rPr>
        <w:t>, Hosking</w:t>
      </w:r>
      <w:r>
        <w:rPr>
          <w:rFonts w:ascii="Helvetica" w:hAnsi="Helvetica" w:cs="Helvetica"/>
          <w:bCs/>
          <w:sz w:val="22"/>
          <w:szCs w:val="22"/>
        </w:rPr>
        <w:t xml:space="preserve"> B</w:t>
      </w:r>
      <w:r w:rsidRPr="006D647F">
        <w:rPr>
          <w:rFonts w:ascii="Helvetica" w:hAnsi="Helvetica" w:cs="Helvetica"/>
          <w:bCs/>
          <w:sz w:val="22"/>
          <w:szCs w:val="22"/>
        </w:rPr>
        <w:t xml:space="preserve">, </w:t>
      </w:r>
      <w:proofErr w:type="spellStart"/>
      <w:r w:rsidRPr="006D647F">
        <w:rPr>
          <w:rFonts w:ascii="Helvetica" w:hAnsi="Helvetica" w:cs="Helvetica"/>
          <w:bCs/>
          <w:sz w:val="22"/>
          <w:szCs w:val="22"/>
        </w:rPr>
        <w:t>Komarnyckyj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 M</w:t>
      </w:r>
      <w:r w:rsidRPr="006D647F">
        <w:rPr>
          <w:rFonts w:ascii="Helvetica" w:hAnsi="Helvetica" w:cs="Helvetica"/>
          <w:bCs/>
          <w:sz w:val="22"/>
          <w:szCs w:val="22"/>
        </w:rPr>
        <w:t>, Rushworth</w:t>
      </w:r>
      <w:r>
        <w:rPr>
          <w:rFonts w:ascii="Helvetica" w:hAnsi="Helvetica" w:cs="Helvetica"/>
          <w:bCs/>
          <w:sz w:val="22"/>
          <w:szCs w:val="22"/>
        </w:rPr>
        <w:t xml:space="preserve"> M</w:t>
      </w:r>
      <w:r w:rsidRPr="006D647F">
        <w:rPr>
          <w:rFonts w:ascii="Helvetica" w:hAnsi="Helvetica" w:cs="Helvetica"/>
          <w:bCs/>
          <w:sz w:val="22"/>
          <w:szCs w:val="22"/>
        </w:rPr>
        <w:t>, Klein-</w:t>
      </w:r>
      <w:proofErr w:type="spellStart"/>
      <w:r w:rsidRPr="006D647F">
        <w:rPr>
          <w:rFonts w:ascii="Helvetica" w:hAnsi="Helvetica" w:cs="Helvetica"/>
          <w:bCs/>
          <w:sz w:val="22"/>
          <w:szCs w:val="22"/>
        </w:rPr>
        <w:t>Flugge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 M</w:t>
      </w:r>
      <w:r w:rsidRPr="006D647F">
        <w:rPr>
          <w:rFonts w:ascii="Helvetica" w:hAnsi="Helvetica" w:cs="Helvetica"/>
          <w:bCs/>
          <w:sz w:val="22"/>
          <w:szCs w:val="22"/>
        </w:rPr>
        <w:t xml:space="preserve">, </w:t>
      </w:r>
      <w:proofErr w:type="spellStart"/>
      <w:r w:rsidRPr="006D647F">
        <w:rPr>
          <w:rFonts w:ascii="Helvetica" w:hAnsi="Helvetica" w:cs="Helvetica"/>
          <w:bCs/>
          <w:sz w:val="22"/>
          <w:szCs w:val="22"/>
        </w:rPr>
        <w:t>Fouragnan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 E. NeuroFrance 2021 (Strasbourg, France</w:t>
      </w:r>
      <w:ins w:id="181" w:author="Kenza Kadri" w:date="2023-01-18T15:43:00Z">
        <w:r w:rsidR="00A936A2">
          <w:rPr>
            <w:rFonts w:ascii="Helvetica" w:hAnsi="Helvetica" w:cs="Helvetica"/>
            <w:bCs/>
            <w:sz w:val="22"/>
            <w:szCs w:val="22"/>
          </w:rPr>
          <w:t>, 2021</w:t>
        </w:r>
      </w:ins>
      <w:r>
        <w:rPr>
          <w:rFonts w:ascii="Helvetica" w:hAnsi="Helvetica" w:cs="Helvetica"/>
          <w:bCs/>
          <w:sz w:val="22"/>
          <w:szCs w:val="22"/>
        </w:rPr>
        <w:t xml:space="preserve">). </w:t>
      </w:r>
      <w:r w:rsidRPr="006D647F">
        <w:rPr>
          <w:rFonts w:ascii="Helvetica" w:hAnsi="Helvetica" w:cs="Helvetica"/>
          <w:bCs/>
          <w:sz w:val="22"/>
          <w:szCs w:val="22"/>
        </w:rPr>
        <w:t>Towards a new dimensional approach to addiction: linking addiction markers to the connectivity profiles of striatum subdivisions</w:t>
      </w:r>
    </w:p>
    <w:p w14:paraId="21E2DE6E" w14:textId="77777777" w:rsidR="006331F8" w:rsidRPr="006D647F" w:rsidRDefault="006331F8" w:rsidP="00792FBC">
      <w:pPr>
        <w:spacing w:after="0" w:line="22" w:lineRule="atLeast"/>
        <w:rPr>
          <w:rFonts w:ascii="Helvetica" w:hAnsi="Helvetica" w:cs="Helvetica"/>
          <w:bCs/>
          <w:sz w:val="22"/>
          <w:szCs w:val="22"/>
        </w:rPr>
      </w:pPr>
    </w:p>
    <w:p w14:paraId="08D83000" w14:textId="581EB77E" w:rsidR="00EC2C8F" w:rsidRPr="00720D2B" w:rsidDel="005D16B9" w:rsidRDefault="00EC2C8F" w:rsidP="00EC2C8F">
      <w:pPr>
        <w:spacing w:after="0" w:line="22" w:lineRule="atLeast"/>
        <w:rPr>
          <w:del w:id="182" w:author="Kenza Kadri" w:date="2023-01-20T21:13:00Z"/>
          <w:moveTo w:id="183" w:author="Kenza Kadri" w:date="2023-01-18T15:00:00Z"/>
          <w:rFonts w:ascii="Helvetica" w:hAnsi="Helvetica" w:cs="Helvetica"/>
          <w:i/>
          <w:color w:val="222222"/>
          <w:sz w:val="22"/>
          <w:szCs w:val="22"/>
          <w:shd w:val="clear" w:color="auto" w:fill="FFFFFF"/>
        </w:rPr>
      </w:pPr>
      <w:moveToRangeStart w:id="184" w:author="Kenza Kadri" w:date="2023-01-18T15:00:00Z" w:name="move124946417"/>
      <w:moveTo w:id="185" w:author="Kenza Kadri" w:date="2023-01-18T15:00:00Z">
        <w:r w:rsidRPr="00246A25">
          <w:rPr>
            <w:rFonts w:ascii="Helvetica" w:hAnsi="Helvetica" w:cs="Helvetica"/>
            <w:b/>
            <w:sz w:val="22"/>
            <w:szCs w:val="22"/>
            <w:lang w:val="fr-FR"/>
            <w:rPrChange w:id="186" w:author="Kenza Kadri" w:date="2023-01-20T21:00:00Z">
              <w:rPr>
                <w:rFonts w:ascii="Helvetica" w:hAnsi="Helvetica" w:cs="Helvetica"/>
                <w:b/>
                <w:sz w:val="22"/>
                <w:szCs w:val="22"/>
              </w:rPr>
            </w:rPrChange>
          </w:rPr>
          <w:t xml:space="preserve">KADRI K, </w:t>
        </w:r>
        <w:r w:rsidRPr="00246A25">
          <w:rPr>
            <w:rFonts w:ascii="Helvetica" w:hAnsi="Helvetica" w:cs="Helvetica"/>
            <w:bCs/>
            <w:sz w:val="22"/>
            <w:szCs w:val="22"/>
            <w:lang w:val="fr-FR"/>
            <w:rPrChange w:id="187" w:author="Kenza Kadri" w:date="2023-01-20T21:00:00Z">
              <w:rPr>
                <w:rFonts w:ascii="Helvetica" w:hAnsi="Helvetica" w:cs="Helvetica"/>
                <w:bCs/>
                <w:sz w:val="22"/>
                <w:szCs w:val="22"/>
              </w:rPr>
            </w:rPrChange>
          </w:rPr>
          <w:t>Cortes N, Casanova C</w:t>
        </w:r>
      </w:moveTo>
      <w:ins w:id="188" w:author="Kenza Kadri" w:date="2023-01-18T15:43:00Z">
        <w:r w:rsidR="00A936A2" w:rsidRPr="00246A25">
          <w:rPr>
            <w:rFonts w:ascii="Helvetica" w:hAnsi="Helvetica" w:cs="Helvetica"/>
            <w:sz w:val="22"/>
            <w:szCs w:val="22"/>
            <w:lang w:val="fr-FR"/>
            <w:rPrChange w:id="189" w:author="Kenza Kadri" w:date="2023-01-20T21:00:00Z">
              <w:rPr>
                <w:rFonts w:ascii="Helvetica" w:hAnsi="Helvetica" w:cs="Helvetica"/>
                <w:sz w:val="22"/>
                <w:szCs w:val="22"/>
              </w:rPr>
            </w:rPrChange>
          </w:rPr>
          <w:t xml:space="preserve">. </w:t>
        </w:r>
      </w:ins>
      <w:moveTo w:id="190" w:author="Kenza Kadri" w:date="2023-01-18T15:00:00Z">
        <w:del w:id="191" w:author="Kenza Kadri" w:date="2023-01-18T15:43:00Z">
          <w:r w:rsidRPr="00246A25" w:rsidDel="00A936A2">
            <w:rPr>
              <w:rFonts w:ascii="Helvetica" w:hAnsi="Helvetica" w:cs="Helvetica"/>
              <w:sz w:val="22"/>
              <w:szCs w:val="22"/>
              <w:lang w:val="fr-FR"/>
              <w:rPrChange w:id="192" w:author="Kenza Kadri" w:date="2023-01-20T21:00:00Z">
                <w:rPr>
                  <w:rFonts w:ascii="Helvetica" w:hAnsi="Helvetica" w:cs="Helvetica"/>
                  <w:sz w:val="22"/>
                  <w:szCs w:val="22"/>
                </w:rPr>
              </w:rPrChange>
            </w:rPr>
            <w:delText xml:space="preserve"> (2019, September).</w:delText>
          </w:r>
          <w:r w:rsidRPr="00246A25" w:rsidDel="00A936A2">
            <w:rPr>
              <w:rFonts w:ascii="Helvetica" w:hAnsi="Helvetica" w:cs="Helvetica"/>
              <w:i/>
              <w:color w:val="222222"/>
              <w:sz w:val="22"/>
              <w:szCs w:val="22"/>
              <w:shd w:val="clear" w:color="auto" w:fill="FFFFFF"/>
              <w:lang w:val="fr-FR"/>
              <w:rPrChange w:id="193" w:author="Kenza Kadri" w:date="2023-01-20T21:00:00Z">
                <w:rPr>
                  <w:rFonts w:ascii="Helvetica" w:hAnsi="Helvetica" w:cs="Helvetica"/>
                  <w:i/>
                  <w:color w:val="222222"/>
                  <w:sz w:val="22"/>
                  <w:szCs w:val="22"/>
                  <w:shd w:val="clear" w:color="auto" w:fill="FFFFFF"/>
                </w:rPr>
              </w:rPrChange>
            </w:rPr>
            <w:delText xml:space="preserve"> </w:delText>
          </w:r>
        </w:del>
        <w:r w:rsidRPr="00720D2B">
          <w:rPr>
            <w:rFonts w:ascii="Helvetica" w:hAnsi="Helvetica" w:cs="Helvetica"/>
            <w:i/>
            <w:color w:val="222222"/>
            <w:sz w:val="22"/>
            <w:szCs w:val="22"/>
            <w:shd w:val="clear" w:color="auto" w:fill="FFFFFF"/>
          </w:rPr>
          <w:t xml:space="preserve">The pulvinar activity modulation modify the neural </w:t>
        </w:r>
        <w:proofErr w:type="spellStart"/>
        <w:r w:rsidRPr="00720D2B">
          <w:rPr>
            <w:rFonts w:ascii="Helvetica" w:hAnsi="Helvetica" w:cs="Helvetica"/>
            <w:i/>
            <w:color w:val="222222"/>
            <w:sz w:val="22"/>
            <w:szCs w:val="22"/>
            <w:shd w:val="clear" w:color="auto" w:fill="FFFFFF"/>
          </w:rPr>
          <w:t>synchronisation</w:t>
        </w:r>
        <w:proofErr w:type="spellEnd"/>
        <w:r w:rsidRPr="00720D2B">
          <w:rPr>
            <w:rFonts w:ascii="Helvetica" w:hAnsi="Helvetica" w:cs="Helvetica"/>
            <w:i/>
            <w:color w:val="222222"/>
            <w:sz w:val="22"/>
            <w:szCs w:val="22"/>
            <w:shd w:val="clear" w:color="auto" w:fill="FFFFFF"/>
          </w:rPr>
          <w:t xml:space="preserve"> through the cortical hierarchy of visual area</w:t>
        </w:r>
        <w:r>
          <w:rPr>
            <w:rFonts w:ascii="Helvetica" w:hAnsi="Helvetica" w:cs="Helvetica"/>
            <w:i/>
            <w:color w:val="222222"/>
            <w:sz w:val="22"/>
            <w:szCs w:val="22"/>
            <w:shd w:val="clear" w:color="auto" w:fill="FFFFFF"/>
          </w:rPr>
          <w:t>s</w:t>
        </w:r>
        <w:r w:rsidRPr="0023418B">
          <w:rPr>
            <w:rFonts w:ascii="Helvetica" w:hAnsi="Helvetica" w:cs="Helvetica"/>
            <w:i/>
            <w:color w:val="222222"/>
            <w:sz w:val="22"/>
            <w:szCs w:val="22"/>
            <w:shd w:val="clear" w:color="auto" w:fill="FFFFFF"/>
          </w:rPr>
          <w:t>.</w:t>
        </w:r>
        <w:r>
          <w:rPr>
            <w:rFonts w:ascii="Helvetica" w:hAnsi="Helvetica" w:cs="Helvetica"/>
            <w:color w:val="222222"/>
            <w:sz w:val="22"/>
            <w:szCs w:val="22"/>
            <w:shd w:val="clear" w:color="auto" w:fill="FFFFFF"/>
          </w:rPr>
          <w:t xml:space="preserve"> </w:t>
        </w:r>
        <w:r>
          <w:rPr>
            <w:rFonts w:ascii="Helvetica" w:hAnsi="Helvetica" w:cs="Helvetica"/>
            <w:sz w:val="22"/>
            <w:szCs w:val="22"/>
          </w:rPr>
          <w:t>Sorbonne University (Paris, France</w:t>
        </w:r>
      </w:moveTo>
      <w:ins w:id="194" w:author="Kenza Kadri" w:date="2023-01-18T15:43:00Z">
        <w:r w:rsidR="00A936A2">
          <w:rPr>
            <w:rFonts w:ascii="Helvetica" w:hAnsi="Helvetica" w:cs="Helvetica"/>
            <w:sz w:val="22"/>
            <w:szCs w:val="22"/>
          </w:rPr>
          <w:t>, 2019</w:t>
        </w:r>
      </w:ins>
      <w:moveTo w:id="195" w:author="Kenza Kadri" w:date="2023-01-18T15:00:00Z">
        <w:r>
          <w:rPr>
            <w:rFonts w:ascii="Helvetica" w:hAnsi="Helvetica" w:cs="Helvetica"/>
            <w:sz w:val="22"/>
            <w:szCs w:val="22"/>
          </w:rPr>
          <w:t>)</w:t>
        </w:r>
      </w:moveTo>
    </w:p>
    <w:moveToRangeEnd w:id="184"/>
    <w:p w14:paraId="35828BE0" w14:textId="1C41E459" w:rsidR="00E15A3E" w:rsidRPr="00F24768" w:rsidRDefault="00E15A3E" w:rsidP="00F24768">
      <w:pPr>
        <w:spacing w:after="0" w:line="22" w:lineRule="atLeast"/>
        <w:rPr>
          <w:rFonts w:ascii="Helvetica" w:hAnsi="Helvetica" w:cs="Times New Roman"/>
        </w:rPr>
      </w:pPr>
    </w:p>
    <w:p w14:paraId="31023805" w14:textId="3BFE703D" w:rsidR="00C80C84" w:rsidDel="008B10DA" w:rsidRDefault="003F37E5" w:rsidP="008B10DA">
      <w:pPr>
        <w:pBdr>
          <w:bottom w:val="single" w:sz="4" w:space="1" w:color="auto"/>
        </w:pBdr>
        <w:spacing w:after="0" w:line="22" w:lineRule="atLeast"/>
        <w:rPr>
          <w:del w:id="196" w:author="Kenza Kadri" w:date="2023-01-20T21:12:00Z"/>
          <w:rFonts w:ascii="Helvetica" w:hAnsi="Helvetica" w:cs="Times New Roman"/>
          <w:b/>
        </w:rPr>
      </w:pPr>
      <w:del w:id="197" w:author="Kenza Kadri" w:date="2023-01-20T21:12:00Z">
        <w:r w:rsidDel="008B10DA">
          <w:rPr>
            <w:rFonts w:ascii="Helvetica" w:hAnsi="Helvetica" w:cs="Times New Roman"/>
            <w:b/>
          </w:rPr>
          <w:delText>Scientific Outreach</w:delText>
        </w:r>
      </w:del>
    </w:p>
    <w:p w14:paraId="50A40B41" w14:textId="77777777" w:rsidR="008B10DA" w:rsidRDefault="008B10DA" w:rsidP="00F24768">
      <w:pPr>
        <w:spacing w:after="0" w:line="22" w:lineRule="atLeast"/>
        <w:jc w:val="center"/>
        <w:rPr>
          <w:ins w:id="198" w:author="Kenza Kadri" w:date="2023-01-20T21:13:00Z"/>
          <w:rFonts w:ascii="Helvetica" w:hAnsi="Helvetica" w:cs="Times New Roman"/>
          <w:b/>
        </w:rPr>
      </w:pPr>
    </w:p>
    <w:p w14:paraId="53281B39" w14:textId="77777777" w:rsidR="00C8587B" w:rsidRDefault="00C8587B" w:rsidP="008B10DA">
      <w:pPr>
        <w:pBdr>
          <w:bottom w:val="single" w:sz="4" w:space="1" w:color="auto"/>
        </w:pBdr>
        <w:spacing w:after="0" w:line="22" w:lineRule="atLeast"/>
        <w:rPr>
          <w:ins w:id="199" w:author="Kenza Kadri" w:date="2023-01-25T16:47:00Z"/>
          <w:rFonts w:ascii="Helvetica" w:hAnsi="Helvetica" w:cs="Times New Roman"/>
          <w:b/>
          <w:sz w:val="28"/>
          <w:szCs w:val="28"/>
        </w:rPr>
      </w:pPr>
    </w:p>
    <w:p w14:paraId="285C4D3F" w14:textId="57903AAE" w:rsidR="008B10DA" w:rsidRPr="007738A1" w:rsidRDefault="008B10DA" w:rsidP="008B10DA">
      <w:pPr>
        <w:pBdr>
          <w:bottom w:val="single" w:sz="4" w:space="1" w:color="auto"/>
        </w:pBdr>
        <w:spacing w:after="0" w:line="22" w:lineRule="atLeast"/>
        <w:rPr>
          <w:ins w:id="200" w:author="Kenza Kadri" w:date="2023-01-20T21:12:00Z"/>
          <w:rFonts w:ascii="Helvetica" w:hAnsi="Helvetica" w:cs="Times New Roman"/>
          <w:b/>
          <w:sz w:val="28"/>
          <w:szCs w:val="28"/>
          <w:u w:val="single"/>
        </w:rPr>
      </w:pPr>
      <w:ins w:id="201" w:author="Kenza Kadri" w:date="2023-01-20T21:12:00Z">
        <w:r>
          <w:rPr>
            <w:rFonts w:ascii="Helvetica" w:hAnsi="Helvetica" w:cs="Times New Roman"/>
            <w:b/>
            <w:sz w:val="28"/>
            <w:szCs w:val="28"/>
          </w:rPr>
          <w:t>SCIENTIFIC OUTREACH</w:t>
        </w:r>
      </w:ins>
    </w:p>
    <w:p w14:paraId="140E4229" w14:textId="77777777" w:rsidR="002B5C8D" w:rsidRDefault="002B5C8D" w:rsidP="002B5C8D">
      <w:pPr>
        <w:spacing w:after="0" w:line="22" w:lineRule="atLeast"/>
        <w:rPr>
          <w:rFonts w:ascii="Helvetica" w:hAnsi="Helvetica" w:cs="Times New Roman"/>
          <w:sz w:val="22"/>
          <w:szCs w:val="22"/>
        </w:rPr>
      </w:pPr>
    </w:p>
    <w:p w14:paraId="264CC1E4" w14:textId="77777777" w:rsidR="00A0140C" w:rsidRDefault="00A0140C" w:rsidP="00A0140C">
      <w:pPr>
        <w:spacing w:after="0" w:line="22" w:lineRule="atLeast"/>
        <w:rPr>
          <w:ins w:id="202" w:author="Kenza Kadri" w:date="2023-01-20T21:09:00Z"/>
          <w:rFonts w:ascii="Helvetica" w:hAnsi="Helvetica" w:cs="Times New Roman"/>
          <w:sz w:val="22"/>
          <w:szCs w:val="22"/>
        </w:rPr>
      </w:pPr>
      <w:ins w:id="203" w:author="Kenza Kadri" w:date="2023-01-20T21:09:00Z">
        <w:r w:rsidRPr="00E91FB5">
          <w:rPr>
            <w:rFonts w:ascii="Helvetica" w:hAnsi="Helvetica" w:cs="Times New Roman"/>
            <w:b/>
            <w:bCs/>
            <w:sz w:val="22"/>
            <w:szCs w:val="22"/>
            <w:rPrChange w:id="204" w:author="Kenza Kadri" w:date="2023-01-20T21:12:00Z">
              <w:rPr>
                <w:rFonts w:ascii="Helvetica" w:hAnsi="Helvetica" w:cs="Times New Roman"/>
                <w:sz w:val="22"/>
                <w:szCs w:val="22"/>
              </w:rPr>
            </w:rPrChange>
          </w:rPr>
          <w:t>Computational Properties of the Prefrontal Cortex 2022</w:t>
        </w:r>
        <w:r>
          <w:rPr>
            <w:rFonts w:ascii="Helvetica" w:hAnsi="Helvetica" w:cs="Times New Roman"/>
            <w:sz w:val="22"/>
            <w:szCs w:val="22"/>
          </w:rPr>
          <w:t>: Booklet and general organization assistant</w:t>
        </w:r>
      </w:ins>
    </w:p>
    <w:p w14:paraId="1B141527" w14:textId="20CD922B" w:rsidR="00A0140C" w:rsidRDefault="00A0140C">
      <w:pPr>
        <w:spacing w:after="0"/>
        <w:ind w:firstLine="720"/>
        <w:jc w:val="both"/>
        <w:rPr>
          <w:ins w:id="205" w:author="Kenza Kadri" w:date="2023-01-20T21:10:00Z"/>
          <w:rFonts w:ascii="Helvetica" w:hAnsi="Helvetica" w:cs="Times New Roman"/>
          <w:sz w:val="22"/>
          <w:szCs w:val="22"/>
        </w:rPr>
        <w:pPrChange w:id="206" w:author="Kenza Kadri" w:date="2023-01-20T21:12:00Z">
          <w:pPr>
            <w:spacing w:after="0" w:line="22" w:lineRule="atLeast"/>
            <w:ind w:firstLine="720"/>
            <w:jc w:val="both"/>
          </w:pPr>
        </w:pPrChange>
      </w:pPr>
      <w:ins w:id="207" w:author="Kenza Kadri" w:date="2023-01-20T21:09:00Z">
        <w:r>
          <w:rPr>
            <w:rFonts w:ascii="Helvetica" w:hAnsi="Helvetica" w:cs="Times New Roman"/>
            <w:sz w:val="22"/>
            <w:szCs w:val="22"/>
          </w:rPr>
          <w:t>The CPPC 7</w:t>
        </w:r>
        <w:r w:rsidRPr="00E86F5A">
          <w:rPr>
            <w:rFonts w:ascii="Helvetica" w:hAnsi="Helvetica" w:cs="Times New Roman"/>
            <w:sz w:val="22"/>
            <w:szCs w:val="22"/>
            <w:vertAlign w:val="superscript"/>
          </w:rPr>
          <w:t>th</w:t>
        </w:r>
        <w:r>
          <w:rPr>
            <w:rFonts w:ascii="Helvetica" w:hAnsi="Helvetica" w:cs="Times New Roman"/>
            <w:sz w:val="22"/>
            <w:szCs w:val="22"/>
          </w:rPr>
          <w:t xml:space="preserve"> workshop was held between the 23</w:t>
        </w:r>
        <w:r w:rsidRPr="00E86F5A">
          <w:rPr>
            <w:rFonts w:ascii="Helvetica" w:hAnsi="Helvetica" w:cs="Times New Roman"/>
            <w:sz w:val="22"/>
            <w:szCs w:val="22"/>
            <w:vertAlign w:val="superscript"/>
          </w:rPr>
          <w:t>rd</w:t>
        </w:r>
        <w:r>
          <w:rPr>
            <w:rFonts w:ascii="Helvetica" w:hAnsi="Helvetica" w:cs="Times New Roman"/>
            <w:sz w:val="22"/>
            <w:szCs w:val="22"/>
          </w:rPr>
          <w:t xml:space="preserve"> and the 26</w:t>
        </w:r>
        <w:r w:rsidRPr="00E86F5A">
          <w:rPr>
            <w:rFonts w:ascii="Helvetica" w:hAnsi="Helvetica" w:cs="Times New Roman"/>
            <w:sz w:val="22"/>
            <w:szCs w:val="22"/>
            <w:vertAlign w:val="superscript"/>
          </w:rPr>
          <w:t>th</w:t>
        </w:r>
        <w:r>
          <w:rPr>
            <w:rFonts w:ascii="Helvetica" w:hAnsi="Helvetica" w:cs="Times New Roman"/>
            <w:sz w:val="22"/>
            <w:szCs w:val="22"/>
          </w:rPr>
          <w:t xml:space="preserve"> of March 2022 in Oxford University (Oxford, UK). </w:t>
        </w:r>
        <w:r w:rsidR="001A6FB5">
          <w:rPr>
            <w:rFonts w:ascii="Helvetica" w:hAnsi="Helvetica" w:cs="Times New Roman"/>
            <w:sz w:val="22"/>
            <w:szCs w:val="22"/>
          </w:rPr>
          <w:t xml:space="preserve">I </w:t>
        </w:r>
      </w:ins>
      <w:ins w:id="208" w:author="Kenza Kadri" w:date="2023-01-20T21:11:00Z">
        <w:r w:rsidR="00E91FB5">
          <w:rPr>
            <w:rFonts w:ascii="Helvetica" w:hAnsi="Helvetica" w:cs="Times New Roman"/>
            <w:sz w:val="22"/>
            <w:szCs w:val="22"/>
          </w:rPr>
          <w:t>oversaw</w:t>
        </w:r>
      </w:ins>
      <w:ins w:id="209" w:author="Kenza Kadri" w:date="2023-01-20T21:09:00Z">
        <w:r w:rsidR="001A6FB5">
          <w:rPr>
            <w:rFonts w:ascii="Helvetica" w:hAnsi="Helvetica" w:cs="Times New Roman"/>
            <w:sz w:val="22"/>
            <w:szCs w:val="22"/>
          </w:rPr>
          <w:t xml:space="preserve"> the creation and design of the booklet</w:t>
        </w:r>
      </w:ins>
      <w:ins w:id="210" w:author="Kenza Kadri" w:date="2023-01-20T21:10:00Z">
        <w:r w:rsidR="00BA1E21">
          <w:rPr>
            <w:rFonts w:ascii="Helvetica" w:hAnsi="Helvetica" w:cs="Times New Roman"/>
            <w:sz w:val="22"/>
            <w:szCs w:val="22"/>
          </w:rPr>
          <w:t xml:space="preserve">. </w:t>
        </w:r>
      </w:ins>
      <w:ins w:id="211" w:author="Kenza Kadri" w:date="2023-01-20T21:11:00Z">
        <w:r w:rsidR="008F76AD">
          <w:rPr>
            <w:rFonts w:ascii="Helvetica" w:hAnsi="Helvetica" w:cs="Times New Roman"/>
            <w:sz w:val="22"/>
            <w:szCs w:val="22"/>
          </w:rPr>
          <w:t>In addition, in collaboration with students from different university, we help with the general organization of the event</w:t>
        </w:r>
      </w:ins>
      <w:ins w:id="212" w:author="Kenza Kadri" w:date="2023-01-20T21:12:00Z">
        <w:r w:rsidR="00E91FB5">
          <w:rPr>
            <w:rFonts w:ascii="Helvetica" w:hAnsi="Helvetica" w:cs="Times New Roman"/>
            <w:sz w:val="22"/>
            <w:szCs w:val="22"/>
          </w:rPr>
          <w:t>.</w:t>
        </w:r>
      </w:ins>
    </w:p>
    <w:p w14:paraId="18331D4C" w14:textId="77777777" w:rsidR="00BA1E21" w:rsidRDefault="00BA1E21">
      <w:pPr>
        <w:spacing w:after="0" w:line="22" w:lineRule="atLeast"/>
        <w:ind w:firstLine="720"/>
        <w:jc w:val="both"/>
        <w:rPr>
          <w:ins w:id="213" w:author="Kenza Kadri" w:date="2023-01-20T21:09:00Z"/>
          <w:rFonts w:ascii="Helvetica" w:hAnsi="Helvetica" w:cs="Times New Roman"/>
          <w:i/>
          <w:iCs/>
          <w:sz w:val="22"/>
          <w:szCs w:val="22"/>
        </w:rPr>
        <w:pPrChange w:id="214" w:author="Kenza Kadri" w:date="2023-01-20T21:10:00Z">
          <w:pPr>
            <w:spacing w:after="0" w:line="22" w:lineRule="atLeast"/>
            <w:ind w:firstLine="720"/>
          </w:pPr>
        </w:pPrChange>
      </w:pPr>
    </w:p>
    <w:p w14:paraId="32909B36" w14:textId="05B4FA2E" w:rsidR="007A5CD3" w:rsidRDefault="00B03AA2" w:rsidP="007A5CD3">
      <w:pPr>
        <w:spacing w:after="0" w:line="22" w:lineRule="atLeast"/>
        <w:rPr>
          <w:rFonts w:ascii="Helvetica" w:hAnsi="Helvetica" w:cs="Times New Roman"/>
          <w:sz w:val="22"/>
          <w:szCs w:val="22"/>
        </w:rPr>
      </w:pPr>
      <w:hyperlink r:id="rId11" w:history="1">
        <w:r w:rsidR="00890B64" w:rsidRPr="007A5CD3">
          <w:rPr>
            <w:rStyle w:val="Hyperlink"/>
            <w:rFonts w:ascii="Helvetica" w:hAnsi="Helvetica" w:cs="Times New Roman"/>
            <w:sz w:val="22"/>
            <w:szCs w:val="22"/>
          </w:rPr>
          <w:t>Connectome in Science</w:t>
        </w:r>
      </w:hyperlink>
      <w:r w:rsidR="00890B64">
        <w:rPr>
          <w:rFonts w:ascii="Helvetica" w:hAnsi="Helvetica" w:cs="Times New Roman"/>
          <w:sz w:val="22"/>
          <w:szCs w:val="22"/>
        </w:rPr>
        <w:t xml:space="preserve"> : </w:t>
      </w:r>
      <w:r w:rsidR="007A5CD3">
        <w:rPr>
          <w:rFonts w:ascii="Helvetica" w:hAnsi="Helvetica" w:cs="Times New Roman"/>
          <w:sz w:val="22"/>
          <w:szCs w:val="22"/>
        </w:rPr>
        <w:t xml:space="preserve">Editor in Chief for “New </w:t>
      </w:r>
      <w:proofErr w:type="spellStart"/>
      <w:r w:rsidR="007A5CD3">
        <w:rPr>
          <w:rFonts w:ascii="Helvetica" w:hAnsi="Helvetica" w:cs="Times New Roman"/>
          <w:sz w:val="22"/>
          <w:szCs w:val="22"/>
        </w:rPr>
        <w:t>technologie</w:t>
      </w:r>
      <w:proofErr w:type="spellEnd"/>
      <w:r w:rsidR="007A5CD3">
        <w:rPr>
          <w:rFonts w:ascii="Helvetica" w:hAnsi="Helvetica" w:cs="Times New Roman"/>
          <w:sz w:val="22"/>
          <w:szCs w:val="22"/>
        </w:rPr>
        <w:t xml:space="preserve">” </w:t>
      </w:r>
      <w:proofErr w:type="gramStart"/>
      <w:r w:rsidR="007A5CD3">
        <w:rPr>
          <w:rFonts w:ascii="Helvetica" w:hAnsi="Helvetica" w:cs="Times New Roman"/>
          <w:sz w:val="22"/>
          <w:szCs w:val="22"/>
        </w:rPr>
        <w:t>topic ;</w:t>
      </w:r>
      <w:proofErr w:type="gramEnd"/>
      <w:r w:rsidR="007A5CD3">
        <w:rPr>
          <w:rFonts w:ascii="Helvetica" w:hAnsi="Helvetica" w:cs="Times New Roman"/>
          <w:sz w:val="22"/>
          <w:szCs w:val="22"/>
        </w:rPr>
        <w:t xml:space="preserve"> Editor </w:t>
      </w:r>
    </w:p>
    <w:p w14:paraId="45330138" w14:textId="1DF4153C" w:rsidR="00BA7E32" w:rsidDel="00A0140C" w:rsidRDefault="007A5CD3">
      <w:pPr>
        <w:ind w:firstLine="720"/>
        <w:jc w:val="both"/>
        <w:rPr>
          <w:del w:id="215" w:author="Kenza Kadri" w:date="2023-01-20T21:09:00Z"/>
          <w:rFonts w:ascii="Helvetica" w:hAnsi="Helvetica" w:cs="Times New Roman"/>
          <w:i/>
          <w:iCs/>
          <w:sz w:val="22"/>
          <w:szCs w:val="22"/>
        </w:rPr>
      </w:pPr>
      <w:r w:rsidRPr="007A5CD3">
        <w:rPr>
          <w:rFonts w:ascii="Helvetica" w:hAnsi="Helvetica" w:cs="Times New Roman"/>
          <w:i/>
          <w:iCs/>
          <w:sz w:val="22"/>
          <w:szCs w:val="22"/>
        </w:rPr>
        <w:t>It is an association of students union, PhD, engineers and researchers</w:t>
      </w:r>
      <w:r>
        <w:rPr>
          <w:rFonts w:ascii="Helvetica" w:hAnsi="Helvetica" w:cs="Times New Roman"/>
          <w:i/>
          <w:iCs/>
          <w:sz w:val="22"/>
          <w:szCs w:val="22"/>
        </w:rPr>
        <w:t xml:space="preserve"> that </w:t>
      </w:r>
      <w:r w:rsidRPr="007A5CD3">
        <w:rPr>
          <w:rFonts w:ascii="Helvetica" w:hAnsi="Helvetica" w:cs="Times New Roman"/>
          <w:i/>
          <w:iCs/>
          <w:sz w:val="22"/>
          <w:szCs w:val="22"/>
        </w:rPr>
        <w:t>link the different actors of science. The purpose of this union is to share scientific knowledge in a wide range of disciplines! We have 3 major aims: create, share and educate</w:t>
      </w:r>
      <w:r>
        <w:rPr>
          <w:rFonts w:ascii="Helvetica" w:hAnsi="Helvetica" w:cs="Times New Roman"/>
          <w:i/>
          <w:iCs/>
          <w:sz w:val="22"/>
          <w:szCs w:val="22"/>
        </w:rPr>
        <w:t xml:space="preserve">. </w:t>
      </w:r>
      <w:r w:rsidRPr="007A5CD3">
        <w:rPr>
          <w:rFonts w:ascii="Helvetica" w:hAnsi="Helvetica" w:cs="Times New Roman"/>
          <w:i/>
          <w:iCs/>
          <w:sz w:val="22"/>
          <w:szCs w:val="22"/>
        </w:rPr>
        <w:t>This growing network is already supported by Sorbonne University.</w:t>
      </w:r>
    </w:p>
    <w:p w14:paraId="1F11C615" w14:textId="77777777" w:rsidR="00C23EFE" w:rsidRPr="00201401" w:rsidRDefault="00C23EFE">
      <w:pPr>
        <w:jc w:val="both"/>
        <w:rPr>
          <w:rFonts w:ascii="Helvetica" w:hAnsi="Helvetica" w:cs="Times New Roman"/>
          <w:i/>
          <w:iCs/>
          <w:sz w:val="22"/>
          <w:szCs w:val="22"/>
        </w:rPr>
        <w:pPrChange w:id="216" w:author="Kenza Kadri" w:date="2023-01-20T21:09:00Z">
          <w:pPr>
            <w:ind w:firstLine="720"/>
            <w:jc w:val="both"/>
          </w:pPr>
        </w:pPrChange>
      </w:pPr>
    </w:p>
    <w:p w14:paraId="78C2BB00" w14:textId="7F3DF950" w:rsidR="00A62FFE" w:rsidRPr="006D647F" w:rsidRDefault="00E17B15" w:rsidP="006D647F">
      <w:pPr>
        <w:pBdr>
          <w:bottom w:val="single" w:sz="4" w:space="1" w:color="auto"/>
        </w:pBdr>
        <w:spacing w:after="0" w:line="22" w:lineRule="atLeast"/>
        <w:rPr>
          <w:rFonts w:ascii="Helvetica" w:hAnsi="Helvetica" w:cs="Times New Roman"/>
          <w:b/>
          <w:sz w:val="28"/>
          <w:szCs w:val="28"/>
          <w:u w:val="single"/>
        </w:rPr>
      </w:pPr>
      <w:r w:rsidRPr="00915E7E">
        <w:rPr>
          <w:rFonts w:ascii="Helvetica" w:hAnsi="Helvetica" w:cs="Times New Roman"/>
          <w:b/>
          <w:sz w:val="28"/>
          <w:szCs w:val="28"/>
        </w:rPr>
        <w:t>SERVICE</w:t>
      </w:r>
    </w:p>
    <w:p w14:paraId="7D6E7D31" w14:textId="7603B3A7" w:rsidR="003F37E5" w:rsidRPr="007A5CD3" w:rsidRDefault="003F37E5" w:rsidP="003F37E5">
      <w:pPr>
        <w:spacing w:after="0" w:line="22" w:lineRule="atLeast"/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</w:pPr>
    </w:p>
    <w:p w14:paraId="165DF312" w14:textId="6C8FCE81" w:rsidR="00201401" w:rsidRPr="00201401" w:rsidRDefault="00201401" w:rsidP="0020140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Helvetica" w:hAnsi="Helvetica" w:cs="Times New Roman"/>
          <w:sz w:val="22"/>
          <w:szCs w:val="22"/>
        </w:rPr>
      </w:pPr>
      <w:proofErr w:type="spellStart"/>
      <w:r w:rsidRPr="00201401"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  <w:t>Volonteer</w:t>
      </w:r>
      <w:proofErr w:type="spellEnd"/>
      <w:r w:rsidRPr="00201401"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  <w:t xml:space="preserve"> at </w:t>
      </w:r>
      <w:proofErr w:type="spellStart"/>
      <w:r w:rsidRPr="00201401"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  <w:t>NightLine</w:t>
      </w:r>
      <w:proofErr w:type="spellEnd"/>
      <w:r w:rsidRPr="00201401"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  <w:t xml:space="preserve"> Paris (2019): </w:t>
      </w:r>
      <w:r w:rsidRPr="00201401">
        <w:rPr>
          <w:rFonts w:ascii="Helvetica" w:hAnsi="Helvetica" w:cs="Times New Roman"/>
          <w:sz w:val="22"/>
          <w:szCs w:val="22"/>
        </w:rPr>
        <w:t>confidential and anonymous overnight listening, emotional support, information, and supplies services, run by students for students at universities around the world</w:t>
      </w:r>
    </w:p>
    <w:p w14:paraId="11CBC068" w14:textId="43508A2D" w:rsidR="00352924" w:rsidRDefault="009C5357" w:rsidP="00201401">
      <w:pPr>
        <w:pStyle w:val="ListParagraph"/>
        <w:numPr>
          <w:ilvl w:val="0"/>
          <w:numId w:val="3"/>
        </w:numPr>
        <w:spacing w:after="0" w:line="22" w:lineRule="atLeast"/>
        <w:jc w:val="both"/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</w:pPr>
      <w:r w:rsidRPr="009C5357"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  <w:t>Private tutoring in mathematics, physics and life sciences</w:t>
      </w: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  <w:t xml:space="preserve"> from primary to senior high school (20</w:t>
      </w:r>
      <w:r w:rsidR="00201401"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  <w:t>14</w:t>
      </w: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  <w:t>-201</w:t>
      </w:r>
      <w:r w:rsidR="00201401"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  <w:t>6</w:t>
      </w: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  <w:t>)</w:t>
      </w:r>
    </w:p>
    <w:p w14:paraId="03953554" w14:textId="5136007C" w:rsidR="00201401" w:rsidRDefault="00201401" w:rsidP="00201401">
      <w:pPr>
        <w:pStyle w:val="ListParagraph"/>
        <w:numPr>
          <w:ilvl w:val="0"/>
          <w:numId w:val="3"/>
        </w:numPr>
        <w:spacing w:after="0" w:line="22" w:lineRule="atLeast"/>
        <w:jc w:val="both"/>
        <w:rPr>
          <w:rFonts w:ascii="Helvetica" w:hAnsi="Helvetica" w:cs="Helvetica"/>
          <w:sz w:val="22"/>
          <w:szCs w:val="22"/>
        </w:rPr>
      </w:pPr>
      <w:r w:rsidRPr="00201401">
        <w:rPr>
          <w:rFonts w:ascii="Helvetica" w:hAnsi="Helvetica" w:cs="Helvetica"/>
          <w:sz w:val="22"/>
          <w:szCs w:val="22"/>
        </w:rPr>
        <w:t>Former Secretary (2015) at “</w:t>
      </w:r>
      <w:proofErr w:type="spellStart"/>
      <w:r w:rsidRPr="00201401">
        <w:rPr>
          <w:rFonts w:ascii="Helvetica" w:hAnsi="Helvetica" w:cs="Helvetica"/>
          <w:sz w:val="22"/>
          <w:szCs w:val="22"/>
        </w:rPr>
        <w:t>Etudiants</w:t>
      </w:r>
      <w:proofErr w:type="spellEnd"/>
      <w:r w:rsidRPr="002014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201401">
        <w:rPr>
          <w:rFonts w:ascii="Helvetica" w:hAnsi="Helvetica" w:cs="Helvetica"/>
          <w:sz w:val="22"/>
          <w:szCs w:val="22"/>
        </w:rPr>
        <w:t>Musulmans</w:t>
      </w:r>
      <w:proofErr w:type="spellEnd"/>
      <w:r w:rsidRPr="00201401">
        <w:rPr>
          <w:rFonts w:ascii="Helvetica" w:hAnsi="Helvetica" w:cs="Helvetica"/>
          <w:sz w:val="22"/>
          <w:szCs w:val="22"/>
        </w:rPr>
        <w:t xml:space="preserve"> de France”. I was in charge of the organization of activities as debates and charity events and dinners for students with financial difficulties and distributed lunchboxes each month.</w:t>
      </w:r>
    </w:p>
    <w:p w14:paraId="407955F7" w14:textId="77777777" w:rsidR="00201401" w:rsidDel="00C8587B" w:rsidRDefault="00201401" w:rsidP="00201401">
      <w:pPr>
        <w:pStyle w:val="ListParagraph"/>
        <w:numPr>
          <w:ilvl w:val="0"/>
          <w:numId w:val="3"/>
        </w:numPr>
        <w:spacing w:after="0" w:line="22" w:lineRule="atLeast"/>
        <w:jc w:val="both"/>
        <w:rPr>
          <w:del w:id="217" w:author="Kenza Kadri" w:date="2023-01-25T16:47:00Z"/>
          <w:rFonts w:ascii="Helvetica" w:hAnsi="Helvetica" w:cs="Times New Roman"/>
          <w:color w:val="222222"/>
          <w:sz w:val="22"/>
          <w:szCs w:val="22"/>
          <w:shd w:val="clear" w:color="auto" w:fill="FFFFFF"/>
        </w:rPr>
      </w:pP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  <w:t xml:space="preserve">Tutoring in physics for first year of BA in Health Biology student with the campus association B.E.S.T (for </w:t>
      </w:r>
      <w:r w:rsidRPr="007A5CD3">
        <w:rPr>
          <w:rFonts w:ascii="Helvetica" w:hAnsi="Helvetica" w:cs="Times New Roman"/>
          <w:i/>
          <w:iCs/>
          <w:color w:val="222222"/>
          <w:sz w:val="22"/>
          <w:szCs w:val="22"/>
          <w:shd w:val="clear" w:color="auto" w:fill="FFFFFF"/>
        </w:rPr>
        <w:t xml:space="preserve">Bureau des </w:t>
      </w:r>
      <w:proofErr w:type="spellStart"/>
      <w:r w:rsidRPr="007A5CD3">
        <w:rPr>
          <w:rFonts w:ascii="Helvetica" w:hAnsi="Helvetica" w:cs="Times New Roman"/>
          <w:i/>
          <w:iCs/>
          <w:color w:val="222222"/>
          <w:sz w:val="22"/>
          <w:szCs w:val="22"/>
          <w:shd w:val="clear" w:color="auto" w:fill="FFFFFF"/>
        </w:rPr>
        <w:t>Eleves</w:t>
      </w:r>
      <w:proofErr w:type="spellEnd"/>
      <w:r w:rsidRPr="007A5CD3">
        <w:rPr>
          <w:rFonts w:ascii="Helvetica" w:hAnsi="Helvetica" w:cs="Times New Roman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A5CD3">
        <w:rPr>
          <w:rFonts w:ascii="Helvetica" w:hAnsi="Helvetica" w:cs="Times New Roman"/>
          <w:i/>
          <w:iCs/>
          <w:color w:val="222222"/>
          <w:sz w:val="22"/>
          <w:szCs w:val="22"/>
          <w:shd w:val="clear" w:color="auto" w:fill="FFFFFF"/>
        </w:rPr>
        <w:t>en</w:t>
      </w:r>
      <w:proofErr w:type="spellEnd"/>
      <w:r w:rsidRPr="007A5CD3">
        <w:rPr>
          <w:rFonts w:ascii="Helvetica" w:hAnsi="Helvetica" w:cs="Times New Roman"/>
          <w:i/>
          <w:iCs/>
          <w:color w:val="222222"/>
          <w:sz w:val="22"/>
          <w:szCs w:val="22"/>
          <w:shd w:val="clear" w:color="auto" w:fill="FFFFFF"/>
        </w:rPr>
        <w:t xml:space="preserve"> Sciences et Technique</w:t>
      </w: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  <w:t>) (University of Tours, France) (2015)</w:t>
      </w:r>
    </w:p>
    <w:p w14:paraId="46235E73" w14:textId="77777777" w:rsidR="00233E1B" w:rsidRPr="00C8587B" w:rsidRDefault="00233E1B">
      <w:pPr>
        <w:pStyle w:val="ListParagraph"/>
        <w:numPr>
          <w:ilvl w:val="0"/>
          <w:numId w:val="3"/>
        </w:numPr>
        <w:spacing w:after="0" w:line="22" w:lineRule="atLeast"/>
        <w:jc w:val="both"/>
        <w:rPr>
          <w:rFonts w:ascii="Helvetica" w:hAnsi="Helvetica" w:cs="Times New Roman"/>
          <w:b/>
          <w:sz w:val="28"/>
          <w:szCs w:val="28"/>
          <w:rPrChange w:id="218" w:author="Kenza Kadri" w:date="2023-01-25T16:47:00Z">
            <w:rPr/>
          </w:rPrChange>
        </w:rPr>
        <w:pPrChange w:id="219" w:author="Kenza Kadri" w:date="2023-01-25T16:47:00Z">
          <w:pPr>
            <w:pBdr>
              <w:bottom w:val="single" w:sz="4" w:space="1" w:color="auto"/>
            </w:pBdr>
            <w:spacing w:after="0" w:line="22" w:lineRule="atLeast"/>
          </w:pPr>
        </w:pPrChange>
      </w:pPr>
    </w:p>
    <w:p w14:paraId="0D156954" w14:textId="2E12B2E0" w:rsidR="00D84E3E" w:rsidRPr="00915E7E" w:rsidRDefault="00D84E3E" w:rsidP="00D84E3E">
      <w:pPr>
        <w:pBdr>
          <w:bottom w:val="single" w:sz="4" w:space="1" w:color="auto"/>
        </w:pBdr>
        <w:spacing w:after="0" w:line="22" w:lineRule="atLeast"/>
        <w:rPr>
          <w:rFonts w:ascii="Helvetica" w:hAnsi="Helvetica" w:cs="Times New Roman"/>
          <w:b/>
          <w:sz w:val="28"/>
          <w:szCs w:val="28"/>
          <w:u w:val="single"/>
        </w:rPr>
      </w:pPr>
      <w:r>
        <w:rPr>
          <w:rFonts w:ascii="Helvetica" w:hAnsi="Helvetica" w:cs="Times New Roman"/>
          <w:b/>
          <w:sz w:val="28"/>
          <w:szCs w:val="28"/>
        </w:rPr>
        <w:lastRenderedPageBreak/>
        <w:t>SKILLS</w:t>
      </w:r>
    </w:p>
    <w:p w14:paraId="1EA4026C" w14:textId="77777777" w:rsidR="00D84E3E" w:rsidRDefault="00D84E3E" w:rsidP="00D84E3E">
      <w:pPr>
        <w:spacing w:after="0" w:line="22" w:lineRule="atLeast"/>
        <w:rPr>
          <w:rFonts w:ascii="Helvetica" w:hAnsi="Helvetica" w:cs="Times New Roman"/>
          <w:color w:val="222222"/>
          <w:sz w:val="22"/>
          <w:szCs w:val="22"/>
          <w:shd w:val="clear" w:color="auto" w:fill="FFFFFF"/>
        </w:rPr>
      </w:pPr>
    </w:p>
    <w:p w14:paraId="10AC3F7F" w14:textId="4EDB89E8" w:rsidR="00D84E3E" w:rsidRDefault="00D84E3E">
      <w:pPr>
        <w:spacing w:after="0" w:line="22" w:lineRule="atLeast"/>
        <w:jc w:val="center"/>
        <w:rPr>
          <w:rFonts w:ascii="Helvetica" w:hAnsi="Helvetica" w:cs="Times New Roman"/>
          <w:b/>
          <w:color w:val="222222"/>
          <w:shd w:val="clear" w:color="auto" w:fill="FFFFFF"/>
        </w:rPr>
      </w:pPr>
      <w:r>
        <w:rPr>
          <w:rFonts w:ascii="Helvetica" w:hAnsi="Helvetica" w:cs="Times New Roman"/>
          <w:b/>
          <w:color w:val="222222"/>
          <w:shd w:val="clear" w:color="auto" w:fill="FFFFFF"/>
        </w:rPr>
        <w:t>Computational Modeling</w:t>
      </w:r>
    </w:p>
    <w:p w14:paraId="7FD8B387" w14:textId="59435DAC" w:rsidR="00D84E3E" w:rsidRDefault="00D84E3E" w:rsidP="00D84E3E">
      <w:pPr>
        <w:pStyle w:val="ListParagraph"/>
        <w:numPr>
          <w:ilvl w:val="0"/>
          <w:numId w:val="3"/>
        </w:numPr>
        <w:spacing w:after="0" w:line="22" w:lineRule="atLeast"/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 xml:space="preserve">IA: Neural network, </w:t>
      </w:r>
      <w:r w:rsidR="00720D2B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Bayesian network, multi-</w:t>
      </w: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compartmental</w:t>
      </w:r>
      <w:r w:rsidR="00720D2B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 xml:space="preserve"> (neural) </w:t>
      </w: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 xml:space="preserve">modelling </w:t>
      </w:r>
    </w:p>
    <w:p w14:paraId="6D1CAAFE" w14:textId="437060A0" w:rsidR="00D84E3E" w:rsidRDefault="00D84E3E" w:rsidP="00D84E3E">
      <w:pPr>
        <w:pStyle w:val="ListParagraph"/>
        <w:numPr>
          <w:ilvl w:val="0"/>
          <w:numId w:val="3"/>
        </w:numPr>
        <w:spacing w:after="0" w:line="22" w:lineRule="atLeast"/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Reinforcement learning models</w:t>
      </w:r>
    </w:p>
    <w:p w14:paraId="4937A295" w14:textId="412CB01C" w:rsidR="00D84E3E" w:rsidRDefault="00D84E3E" w:rsidP="00D84E3E">
      <w:pPr>
        <w:pStyle w:val="ListParagraph"/>
        <w:numPr>
          <w:ilvl w:val="0"/>
          <w:numId w:val="3"/>
        </w:numPr>
        <w:spacing w:after="0" w:line="22" w:lineRule="atLeast"/>
        <w:rPr>
          <w:ins w:id="220" w:author="Kenza Kadri" w:date="2023-01-18T15:01:00Z"/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Machine learning: decision tree, SVM</w:t>
      </w:r>
      <w:r w:rsidR="00720D2B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, EM algorithm, Logistic regression, semi-supervised and non-supervised algorithms</w:t>
      </w:r>
    </w:p>
    <w:p w14:paraId="43B74612" w14:textId="3D007BD9" w:rsidR="00564430" w:rsidRPr="00D84E3E" w:rsidRDefault="00D42AA7" w:rsidP="00D84E3E">
      <w:pPr>
        <w:pStyle w:val="ListParagraph"/>
        <w:numPr>
          <w:ilvl w:val="0"/>
          <w:numId w:val="3"/>
        </w:numPr>
        <w:spacing w:after="0" w:line="22" w:lineRule="atLeast"/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  <w:ins w:id="221" w:author="Kenza Kadri" w:date="2023-01-18T15:10:00Z">
        <w:r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>Biologically based</w:t>
        </w:r>
      </w:ins>
      <w:ins w:id="222" w:author="Kenza Kadri" w:date="2023-01-18T15:01:00Z">
        <w:r w:rsidR="00564430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 xml:space="preserve"> neural networks (python, </w:t>
        </w:r>
      </w:ins>
      <w:ins w:id="223" w:author="Kenza Kadri" w:date="2023-01-18T15:10:00Z">
        <w:r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>MATLAB</w:t>
        </w:r>
      </w:ins>
      <w:ins w:id="224" w:author="Kenza Kadri" w:date="2023-01-18T15:01:00Z">
        <w:r w:rsidR="00564430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>)</w:t>
        </w:r>
      </w:ins>
    </w:p>
    <w:p w14:paraId="73AB4A9B" w14:textId="77777777" w:rsidR="00D84E3E" w:rsidRDefault="00D84E3E" w:rsidP="00D84E3E">
      <w:pPr>
        <w:spacing w:after="0" w:line="22" w:lineRule="atLeast"/>
        <w:jc w:val="center"/>
        <w:rPr>
          <w:rFonts w:ascii="Helvetica" w:hAnsi="Helvetica" w:cs="Times New Roman"/>
          <w:b/>
          <w:color w:val="222222"/>
          <w:shd w:val="clear" w:color="auto" w:fill="FFFFFF"/>
        </w:rPr>
      </w:pPr>
    </w:p>
    <w:p w14:paraId="64687623" w14:textId="4E2B3781" w:rsidR="00D84E3E" w:rsidRPr="003F37E5" w:rsidRDefault="00D84E3E" w:rsidP="006331F8">
      <w:pPr>
        <w:spacing w:after="0" w:line="22" w:lineRule="atLeast"/>
        <w:jc w:val="center"/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fr-FR"/>
        </w:rPr>
      </w:pPr>
      <w:r>
        <w:rPr>
          <w:rFonts w:ascii="Helvetica" w:hAnsi="Helvetica" w:cs="Times New Roman"/>
          <w:b/>
          <w:color w:val="222222"/>
          <w:shd w:val="clear" w:color="auto" w:fill="FFFFFF"/>
        </w:rPr>
        <w:t>Programming</w:t>
      </w:r>
    </w:p>
    <w:p w14:paraId="1688F92E" w14:textId="2D684CE8" w:rsidR="00D84E3E" w:rsidRDefault="00C23EFE" w:rsidP="00D84E3E">
      <w:pPr>
        <w:pStyle w:val="ListParagraph"/>
        <w:numPr>
          <w:ilvl w:val="0"/>
          <w:numId w:val="3"/>
        </w:numPr>
        <w:spacing w:after="0" w:line="22" w:lineRule="atLeast"/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Language</w:t>
      </w:r>
      <w:r w:rsidR="00D84E3E" w:rsidRPr="00D84E3E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 xml:space="preserve">: Python, </w:t>
      </w:r>
      <w:del w:id="225" w:author="Kenza Kadri" w:date="2023-01-18T15:10:00Z">
        <w:r w:rsidR="00D84E3E" w:rsidRPr="00D84E3E" w:rsidDel="00D42AA7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delText>Matlab</w:delText>
        </w:r>
      </w:del>
      <w:ins w:id="226" w:author="Kenza Kadri" w:date="2023-01-18T15:10:00Z">
        <w:r w:rsidR="00D42AA7" w:rsidRPr="00D84E3E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>MATLAB</w:t>
        </w:r>
      </w:ins>
      <w:r w:rsidR="00D84E3E" w:rsidRPr="00D84E3E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 xml:space="preserve">, R, </w:t>
      </w:r>
      <w:r w:rsidR="00D84E3E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Latex</w:t>
      </w:r>
      <w:r w:rsidR="00F60C87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, PCL</w:t>
      </w:r>
    </w:p>
    <w:p w14:paraId="710AEDDA" w14:textId="48E5F6EF" w:rsidR="00D84E3E" w:rsidRDefault="00D84E3E" w:rsidP="00D84E3E">
      <w:pPr>
        <w:pStyle w:val="ListParagraph"/>
        <w:numPr>
          <w:ilvl w:val="0"/>
          <w:numId w:val="3"/>
        </w:numPr>
        <w:spacing w:after="0" w:line="22" w:lineRule="atLeast"/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Currently train</w:t>
      </w:r>
      <w:ins w:id="227" w:author="Kenza Kadri" w:date="2023-01-24T15:06:00Z">
        <w:r w:rsidR="00CC31F0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>ing</w:t>
        </w:r>
      </w:ins>
      <w:del w:id="228" w:author="Kenza Kadri" w:date="2023-01-24T15:06:00Z">
        <w:r w:rsidDel="00CC31F0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delText>ed</w:delText>
        </w:r>
      </w:del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 xml:space="preserve"> in: CSS, HTML</w:t>
      </w:r>
    </w:p>
    <w:p w14:paraId="552F829C" w14:textId="6B2E4841" w:rsidR="00D84E3E" w:rsidRDefault="00D84E3E" w:rsidP="00D84E3E">
      <w:pPr>
        <w:spacing w:after="0" w:line="22" w:lineRule="atLeast"/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</w:p>
    <w:p w14:paraId="6996CFA2" w14:textId="02DB72F1" w:rsidR="00D84E3E" w:rsidRPr="00D84E3E" w:rsidRDefault="00D84E3E" w:rsidP="006331F8">
      <w:pPr>
        <w:spacing w:after="0" w:line="22" w:lineRule="atLeast"/>
        <w:jc w:val="center"/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" w:hAnsi="Helvetica" w:cs="Times New Roman"/>
          <w:b/>
          <w:color w:val="222222"/>
          <w:shd w:val="clear" w:color="auto" w:fill="FFFFFF"/>
        </w:rPr>
        <w:t>Software</w:t>
      </w:r>
    </w:p>
    <w:p w14:paraId="7AFE529A" w14:textId="14231B89" w:rsidR="00D84E3E" w:rsidRDefault="00D84E3E" w:rsidP="00D84E3E">
      <w:pPr>
        <w:pStyle w:val="ListParagraph"/>
        <w:numPr>
          <w:ilvl w:val="0"/>
          <w:numId w:val="3"/>
        </w:numPr>
        <w:spacing w:after="0" w:line="22" w:lineRule="atLeast"/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Adobe suite: Photoshop, Illustrator</w:t>
      </w:r>
    </w:p>
    <w:p w14:paraId="1FCC12BC" w14:textId="75943435" w:rsidR="00D84E3E" w:rsidRDefault="00D84E3E" w:rsidP="00D84E3E">
      <w:pPr>
        <w:pStyle w:val="ListParagraph"/>
        <w:numPr>
          <w:ilvl w:val="0"/>
          <w:numId w:val="3"/>
        </w:numPr>
        <w:spacing w:after="0" w:line="22" w:lineRule="atLeast"/>
        <w:rPr>
          <w:ins w:id="229" w:author="Kenza Kadri" w:date="2021-06-07T12:55:00Z"/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Software:</w:t>
      </w:r>
      <w:r w:rsidR="00720D2B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 xml:space="preserve"> </w:t>
      </w:r>
      <w:del w:id="230" w:author="Kenza Kadri" w:date="2023-01-21T14:51:00Z">
        <w:r w:rsidR="00720D2B" w:rsidDel="007635C1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delText>Statistica</w:delText>
        </w:r>
      </w:del>
      <w:ins w:id="231" w:author="Kenza Kadri" w:date="2023-01-21T14:51:00Z">
        <w:r w:rsidR="007635C1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>Adobe suite</w:t>
        </w:r>
      </w:ins>
      <w:r w:rsidR="00720D2B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, ImageJ,</w:t>
      </w:r>
      <w:r w:rsidR="00341B9E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 xml:space="preserve"> Inkscape,</w:t>
      </w:r>
      <w:r w:rsidR="00720D2B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 xml:space="preserve"> </w:t>
      </w:r>
      <w:del w:id="232" w:author="Kenza Kadri" w:date="2023-01-18T15:10:00Z">
        <w:r w:rsidR="00341B9E" w:rsidDel="00D42AA7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delText>Zoterro</w:delText>
        </w:r>
      </w:del>
      <w:ins w:id="233" w:author="Kenza Kadri" w:date="2023-01-18T15:10:00Z">
        <w:r w:rsidR="00D42AA7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>Zotero</w:t>
        </w:r>
      </w:ins>
      <w:r w:rsidR="00341B9E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, Brackets, M</w:t>
      </w:r>
      <w:r w:rsidR="00341B9E" w:rsidRPr="00341B9E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endeley</w:t>
      </w:r>
      <w:r w:rsidR="00F60C87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 xml:space="preserve">, Presentation, </w:t>
      </w:r>
      <w:proofErr w:type="spellStart"/>
      <w:r w:rsidR="00F60C87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PsychoPy</w:t>
      </w:r>
      <w:proofErr w:type="spellEnd"/>
      <w:r w:rsidR="0008055C"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>, FSL, Workbench, DSI Studio</w:t>
      </w:r>
    </w:p>
    <w:p w14:paraId="1EF09FC4" w14:textId="77777777" w:rsidR="005A45F2" w:rsidRDefault="005A45F2">
      <w:pPr>
        <w:pStyle w:val="ListParagraph"/>
        <w:spacing w:after="0" w:line="22" w:lineRule="atLeast"/>
        <w:ind w:left="1440"/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pPrChange w:id="234" w:author="Kenza Kadri" w:date="2023-01-21T14:51:00Z">
          <w:pPr>
            <w:pStyle w:val="ListParagraph"/>
            <w:numPr>
              <w:numId w:val="3"/>
            </w:numPr>
            <w:spacing w:after="0" w:line="22" w:lineRule="atLeast"/>
            <w:ind w:left="1440" w:hanging="360"/>
          </w:pPr>
        </w:pPrChange>
      </w:pPr>
    </w:p>
    <w:p w14:paraId="3E3351BA" w14:textId="19DEF6C8" w:rsidR="0008055C" w:rsidRPr="0008055C" w:rsidDel="005A45F2" w:rsidRDefault="0008055C" w:rsidP="0008055C">
      <w:pPr>
        <w:spacing w:after="0" w:line="22" w:lineRule="atLeast"/>
        <w:jc w:val="center"/>
        <w:rPr>
          <w:del w:id="235" w:author="Kenza Kadri" w:date="2021-06-07T12:55:00Z"/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" w:hAnsi="Helvetica" w:cs="Times New Roman"/>
          <w:b/>
          <w:color w:val="222222"/>
          <w:shd w:val="clear" w:color="auto" w:fill="FFFFFF"/>
        </w:rPr>
        <w:t>Imaging</w:t>
      </w:r>
    </w:p>
    <w:p w14:paraId="00286492" w14:textId="77777777" w:rsidR="0008055C" w:rsidRPr="0008055C" w:rsidRDefault="0008055C">
      <w:pPr>
        <w:spacing w:after="0" w:line="22" w:lineRule="atLeast"/>
        <w:jc w:val="center"/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pPrChange w:id="236" w:author="Kenza Kadri" w:date="2021-06-07T12:55:00Z">
          <w:pPr>
            <w:spacing w:after="0" w:line="22" w:lineRule="atLeast"/>
            <w:ind w:left="1080"/>
          </w:pPr>
        </w:pPrChange>
      </w:pPr>
    </w:p>
    <w:p w14:paraId="1642D448" w14:textId="0CE5B64E" w:rsidR="0008055C" w:rsidRDefault="0008055C" w:rsidP="0008055C">
      <w:pPr>
        <w:pStyle w:val="ListParagraph"/>
        <w:numPr>
          <w:ilvl w:val="0"/>
          <w:numId w:val="3"/>
        </w:numPr>
        <w:spacing w:after="0" w:line="22" w:lineRule="atLeast"/>
        <w:rPr>
          <w:ins w:id="237" w:author="Kenza Kadri" w:date="2021-06-07T12:50:00Z"/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 xml:space="preserve">Magnetic Resonance </w:t>
      </w:r>
      <w:del w:id="238" w:author="Kenza Kadri" w:date="2023-01-21T14:51:00Z">
        <w:r w:rsidDel="004B1437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delText>Imaging :</w:delText>
        </w:r>
      </w:del>
      <w:ins w:id="239" w:author="Kenza Kadri" w:date="2023-01-21T14:51:00Z">
        <w:r w:rsidR="004B1437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>Imaging:</w:t>
        </w:r>
      </w:ins>
      <w:r>
        <w:rPr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  <w:t xml:space="preserve"> Human MRI</w:t>
      </w:r>
      <w:ins w:id="240" w:author="Kenza Kadri" w:date="2021-06-07T12:54:00Z">
        <w:r w:rsidR="005A45F2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 xml:space="preserve"> (healthy and </w:t>
        </w:r>
      </w:ins>
      <w:ins w:id="241" w:author="Kenza Kadri" w:date="2021-06-07T12:55:00Z">
        <w:r w:rsidR="005A45F2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>participant with a psychiatric disorder</w:t>
        </w:r>
      </w:ins>
      <w:del w:id="242" w:author="Kenza Kadri" w:date="2023-01-21T14:51:00Z">
        <w:r w:rsidDel="004B1437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delText xml:space="preserve"> </w:delText>
        </w:r>
      </w:del>
      <w:ins w:id="243" w:author="Kenza Kadri" w:date="2023-01-21T14:51:00Z">
        <w:r w:rsidR="004B1437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>),</w:t>
        </w:r>
      </w:ins>
      <w:ins w:id="244" w:author="Kenza Kadri" w:date="2021-06-07T12:50:00Z">
        <w:r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 xml:space="preserve"> Analysis</w:t>
        </w:r>
      </w:ins>
      <w:ins w:id="245" w:author="Kenza Kadri" w:date="2021-06-07T12:54:00Z">
        <w:r w:rsidR="005A45F2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 xml:space="preserve"> and visualisation</w:t>
        </w:r>
      </w:ins>
    </w:p>
    <w:p w14:paraId="7A026B2F" w14:textId="58B95617" w:rsidR="0008055C" w:rsidRDefault="0008055C" w:rsidP="0008055C">
      <w:pPr>
        <w:pStyle w:val="ListParagraph"/>
        <w:numPr>
          <w:ilvl w:val="0"/>
          <w:numId w:val="3"/>
        </w:numPr>
        <w:spacing w:after="0" w:line="22" w:lineRule="atLeast"/>
        <w:rPr>
          <w:ins w:id="246" w:author="Kenza Kadri" w:date="2023-01-18T15:00:00Z"/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  <w:ins w:id="247" w:author="Kenza Kadri" w:date="2021-06-07T12:50:00Z">
        <w:r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 xml:space="preserve">Diffusion Tensor </w:t>
        </w:r>
      </w:ins>
      <w:ins w:id="248" w:author="Kenza Kadri" w:date="2023-01-21T14:51:00Z">
        <w:r w:rsidR="004B1437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>Imaging:</w:t>
        </w:r>
      </w:ins>
      <w:ins w:id="249" w:author="Kenza Kadri" w:date="2021-06-07T12:50:00Z">
        <w:r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 xml:space="preserve"> Analysi</w:t>
        </w:r>
      </w:ins>
      <w:ins w:id="250" w:author="Kenza Kadri" w:date="2021-06-07T12:51:00Z">
        <w:r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 xml:space="preserve">s </w:t>
        </w:r>
      </w:ins>
      <w:ins w:id="251" w:author="Kenza Kadri" w:date="2021-06-07T12:54:00Z">
        <w:r w:rsidR="005A45F2">
          <w:rPr>
            <w:rFonts w:ascii="Helvetica" w:hAnsi="Helvetica" w:cs="Times New Roman"/>
            <w:color w:val="222222"/>
            <w:sz w:val="22"/>
            <w:szCs w:val="22"/>
            <w:shd w:val="clear" w:color="auto" w:fill="FFFFFF"/>
            <w:lang w:val="en-GB"/>
          </w:rPr>
          <w:t>and Visualisation</w:t>
        </w:r>
      </w:ins>
    </w:p>
    <w:p w14:paraId="577E6F04" w14:textId="223911C5" w:rsidR="00637B08" w:rsidDel="00564430" w:rsidRDefault="00637B08" w:rsidP="0008055C">
      <w:pPr>
        <w:pStyle w:val="ListParagraph"/>
        <w:numPr>
          <w:ilvl w:val="0"/>
          <w:numId w:val="3"/>
        </w:numPr>
        <w:spacing w:after="0" w:line="22" w:lineRule="atLeast"/>
        <w:rPr>
          <w:del w:id="252" w:author="Kenza Kadri" w:date="2023-01-18T15:01:00Z"/>
          <w:rFonts w:ascii="Helvetica" w:hAnsi="Helvetica" w:cs="Times New Roman"/>
          <w:color w:val="222222"/>
          <w:sz w:val="22"/>
          <w:szCs w:val="22"/>
          <w:shd w:val="clear" w:color="auto" w:fill="FFFFFF"/>
          <w:lang w:val="en-GB"/>
        </w:rPr>
      </w:pPr>
    </w:p>
    <w:p w14:paraId="2749877D" w14:textId="77777777" w:rsidR="003F37E5" w:rsidDel="00233E1B" w:rsidRDefault="003F37E5" w:rsidP="003F37E5">
      <w:pPr>
        <w:pBdr>
          <w:bottom w:val="single" w:sz="4" w:space="1" w:color="auto"/>
        </w:pBdr>
        <w:spacing w:after="0" w:line="22" w:lineRule="atLeast"/>
        <w:rPr>
          <w:del w:id="253" w:author="Kenza Kadri" w:date="2023-01-19T14:03:00Z"/>
          <w:rFonts w:ascii="Helvetica" w:hAnsi="Helvetica" w:cs="Times New Roman"/>
          <w:b/>
          <w:sz w:val="28"/>
          <w:szCs w:val="28"/>
        </w:rPr>
      </w:pPr>
    </w:p>
    <w:p w14:paraId="06DEEF5D" w14:textId="77777777" w:rsidR="00C23EFE" w:rsidRDefault="00C23EFE" w:rsidP="00F60C87">
      <w:pPr>
        <w:pBdr>
          <w:bottom w:val="single" w:sz="4" w:space="1" w:color="auto"/>
        </w:pBdr>
        <w:spacing w:after="0" w:line="22" w:lineRule="atLeast"/>
        <w:rPr>
          <w:rFonts w:ascii="Helvetica" w:hAnsi="Helvetica" w:cs="Times New Roman"/>
          <w:b/>
          <w:sz w:val="28"/>
          <w:szCs w:val="28"/>
        </w:rPr>
      </w:pPr>
    </w:p>
    <w:p w14:paraId="4F2208AC" w14:textId="50772BFA" w:rsidR="00877835" w:rsidRPr="00F60C87" w:rsidRDefault="00877835" w:rsidP="00F60C87">
      <w:pPr>
        <w:pBdr>
          <w:bottom w:val="single" w:sz="4" w:space="1" w:color="auto"/>
        </w:pBdr>
        <w:spacing w:after="0" w:line="22" w:lineRule="atLeast"/>
        <w:rPr>
          <w:rFonts w:ascii="Helvetica" w:hAnsi="Helvetica" w:cs="Times New Roman"/>
          <w:b/>
          <w:sz w:val="28"/>
          <w:szCs w:val="28"/>
          <w:u w:val="single"/>
        </w:rPr>
      </w:pPr>
      <w:r w:rsidRPr="00D73596">
        <w:rPr>
          <w:rFonts w:ascii="Helvetica" w:hAnsi="Helvetica" w:cs="Times New Roman"/>
          <w:b/>
          <w:sz w:val="28"/>
          <w:szCs w:val="28"/>
        </w:rPr>
        <w:t>REFERENCES</w:t>
      </w:r>
    </w:p>
    <w:p w14:paraId="5DD29378" w14:textId="77777777" w:rsidR="00F60C87" w:rsidRDefault="00F60C87" w:rsidP="00F24768">
      <w:pPr>
        <w:spacing w:after="0" w:line="22" w:lineRule="atLeast"/>
        <w:rPr>
          <w:rFonts w:ascii="Helvetica" w:hAnsi="Helvetica" w:cs="Helvetica"/>
          <w:b/>
          <w:sz w:val="22"/>
          <w:szCs w:val="22"/>
        </w:rPr>
      </w:pPr>
    </w:p>
    <w:p w14:paraId="4CACEA3D" w14:textId="474FDCB3" w:rsidR="00877835" w:rsidRPr="00341B9E" w:rsidRDefault="00877835" w:rsidP="00F24768">
      <w:pPr>
        <w:spacing w:after="0" w:line="22" w:lineRule="atLeast"/>
        <w:rPr>
          <w:rFonts w:ascii="Helvetica" w:hAnsi="Helvetica" w:cs="Helvetica"/>
          <w:sz w:val="22"/>
          <w:szCs w:val="22"/>
        </w:rPr>
      </w:pPr>
      <w:r w:rsidRPr="00341B9E">
        <w:rPr>
          <w:rFonts w:ascii="Helvetica" w:hAnsi="Helvetica" w:cs="Helvetica"/>
          <w:b/>
          <w:sz w:val="22"/>
          <w:szCs w:val="22"/>
        </w:rPr>
        <w:t xml:space="preserve">Dr. </w:t>
      </w:r>
      <w:r w:rsidR="003F37E5" w:rsidRPr="00341B9E">
        <w:rPr>
          <w:rFonts w:ascii="Helvetica" w:hAnsi="Helvetica" w:cs="Helvetica"/>
          <w:b/>
          <w:sz w:val="22"/>
          <w:szCs w:val="22"/>
        </w:rPr>
        <w:t>Elsa Fouragnan</w:t>
      </w:r>
    </w:p>
    <w:p w14:paraId="40EAD69F" w14:textId="22D420E0" w:rsidR="00877835" w:rsidRPr="00341B9E" w:rsidRDefault="003F37E5" w:rsidP="00F24768">
      <w:pPr>
        <w:spacing w:after="0" w:line="22" w:lineRule="atLeast"/>
        <w:rPr>
          <w:rFonts w:ascii="Helvetica" w:hAnsi="Helvetica" w:cs="Helvetica"/>
          <w:sz w:val="22"/>
          <w:szCs w:val="22"/>
        </w:rPr>
      </w:pPr>
      <w:r w:rsidRPr="00341B9E">
        <w:rPr>
          <w:rFonts w:ascii="Helvetica" w:hAnsi="Helvetica" w:cs="Helvetica"/>
          <w:sz w:val="22"/>
          <w:szCs w:val="22"/>
        </w:rPr>
        <w:t>Lecturer in Neuroscience</w:t>
      </w:r>
    </w:p>
    <w:p w14:paraId="50AFFE5C" w14:textId="38300ABA" w:rsidR="00877835" w:rsidRPr="001E5549" w:rsidRDefault="003F37E5" w:rsidP="00F24768">
      <w:pPr>
        <w:spacing w:after="0" w:line="22" w:lineRule="atLeas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University of Plymouth</w:t>
      </w:r>
    </w:p>
    <w:p w14:paraId="645A87BA" w14:textId="0B968622" w:rsidR="00877835" w:rsidRPr="001E5549" w:rsidRDefault="00366E1C" w:rsidP="00F24768">
      <w:pPr>
        <w:spacing w:after="0" w:line="22" w:lineRule="atLeast"/>
        <w:rPr>
          <w:rFonts w:ascii="Helvetica" w:hAnsi="Helvetica" w:cs="Helvetica"/>
          <w:sz w:val="22"/>
          <w:szCs w:val="22"/>
        </w:rPr>
      </w:pPr>
      <w:ins w:id="254" w:author="Kenza Kadri" w:date="2023-01-20T21:04:00Z">
        <w:r>
          <w:rPr>
            <w:rFonts w:ascii="Helvetica" w:hAnsi="Helvetica" w:cs="Helvetica"/>
            <w:sz w:val="22"/>
            <w:szCs w:val="22"/>
          </w:rPr>
          <w:fldChar w:fldCharType="begin"/>
        </w:r>
        <w:r>
          <w:rPr>
            <w:rFonts w:ascii="Helvetica" w:hAnsi="Helvetica" w:cs="Helvetica"/>
            <w:sz w:val="22"/>
            <w:szCs w:val="22"/>
          </w:rPr>
          <w:instrText xml:space="preserve"> HYPERLINK "mailto:</w:instrText>
        </w:r>
      </w:ins>
      <w:r w:rsidRPr="00366E1C">
        <w:rPr>
          <w:rPrChange w:id="255" w:author="Kenza Kadri" w:date="2023-01-20T21:04:00Z">
            <w:rPr>
              <w:rStyle w:val="Hyperlink"/>
              <w:rFonts w:ascii="Helvetica" w:hAnsi="Helvetica" w:cs="Helvetica"/>
              <w:sz w:val="22"/>
              <w:szCs w:val="22"/>
            </w:rPr>
          </w:rPrChange>
        </w:rPr>
        <w:instrText>elsa.fouragnan@plymouth.ac.uk</w:instrText>
      </w:r>
      <w:ins w:id="256" w:author="Kenza Kadri" w:date="2023-01-20T21:04:00Z">
        <w:r>
          <w:rPr>
            <w:rFonts w:ascii="Helvetica" w:hAnsi="Helvetica" w:cs="Helvetica"/>
            <w:sz w:val="22"/>
            <w:szCs w:val="22"/>
          </w:rPr>
          <w:instrText xml:space="preserve">" </w:instrText>
        </w:r>
        <w:r>
          <w:rPr>
            <w:rFonts w:ascii="Helvetica" w:hAnsi="Helvetica" w:cs="Helvetica"/>
            <w:sz w:val="22"/>
            <w:szCs w:val="22"/>
          </w:rPr>
        </w:r>
        <w:r>
          <w:rPr>
            <w:rFonts w:ascii="Helvetica" w:hAnsi="Helvetica" w:cs="Helvetica"/>
            <w:sz w:val="22"/>
            <w:szCs w:val="22"/>
          </w:rPr>
          <w:fldChar w:fldCharType="separate"/>
        </w:r>
      </w:ins>
      <w:r w:rsidRPr="00366E1C">
        <w:rPr>
          <w:rStyle w:val="Hyperlink"/>
          <w:rFonts w:ascii="Helvetica" w:hAnsi="Helvetica" w:cs="Helvetica"/>
          <w:sz w:val="22"/>
          <w:szCs w:val="22"/>
        </w:rPr>
        <w:t>elsa.fouragnan@plymouth.ac.uk</w:t>
      </w:r>
      <w:ins w:id="257" w:author="Kenza Kadri" w:date="2023-01-20T21:04:00Z">
        <w:r>
          <w:rPr>
            <w:rFonts w:ascii="Helvetica" w:hAnsi="Helvetica" w:cs="Helvetica"/>
            <w:sz w:val="22"/>
            <w:szCs w:val="22"/>
          </w:rPr>
          <w:fldChar w:fldCharType="end"/>
        </w:r>
      </w:ins>
    </w:p>
    <w:p w14:paraId="5B5F00A6" w14:textId="38F9DCCA" w:rsidR="00877835" w:rsidRPr="001E5549" w:rsidRDefault="00877835" w:rsidP="00F24768">
      <w:pPr>
        <w:spacing w:after="0" w:line="22" w:lineRule="atLeast"/>
        <w:rPr>
          <w:rFonts w:ascii="Helvetica" w:hAnsi="Helvetica" w:cs="Helvetica"/>
          <w:sz w:val="22"/>
          <w:szCs w:val="22"/>
        </w:rPr>
      </w:pPr>
    </w:p>
    <w:p w14:paraId="6497FE08" w14:textId="378261D5" w:rsidR="00877835" w:rsidRPr="001E5549" w:rsidRDefault="009C5357" w:rsidP="00F24768">
      <w:pPr>
        <w:spacing w:after="0" w:line="22" w:lineRule="atLeast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Pr</w:t>
      </w:r>
      <w:r w:rsidR="00877835" w:rsidRPr="001E5549">
        <w:rPr>
          <w:rFonts w:ascii="Helvetica" w:hAnsi="Helvetica" w:cs="Helvetica"/>
          <w:b/>
          <w:sz w:val="22"/>
          <w:szCs w:val="22"/>
        </w:rPr>
        <w:t xml:space="preserve">. </w:t>
      </w:r>
      <w:r w:rsidR="00341B9E">
        <w:rPr>
          <w:rFonts w:ascii="Helvetica" w:hAnsi="Helvetica" w:cs="Helvetica"/>
          <w:b/>
          <w:sz w:val="22"/>
          <w:szCs w:val="22"/>
        </w:rPr>
        <w:t xml:space="preserve">Christian Casanova </w:t>
      </w:r>
    </w:p>
    <w:p w14:paraId="77560086" w14:textId="77777777" w:rsidR="00341B9E" w:rsidRPr="00341B9E" w:rsidRDefault="00341B9E" w:rsidP="00341B9E">
      <w:pPr>
        <w:spacing w:after="0" w:line="22" w:lineRule="atLeast"/>
        <w:rPr>
          <w:rFonts w:ascii="Helvetica" w:hAnsi="Helvetica" w:cs="Helvetica"/>
          <w:sz w:val="22"/>
          <w:szCs w:val="22"/>
        </w:rPr>
      </w:pPr>
      <w:r w:rsidRPr="00341B9E">
        <w:rPr>
          <w:rFonts w:ascii="Helvetica" w:hAnsi="Helvetica" w:cs="Helvetica"/>
          <w:sz w:val="22"/>
          <w:szCs w:val="22"/>
        </w:rPr>
        <w:t>Director and Professor, School of Optometry, Université de Montréal;</w:t>
      </w:r>
    </w:p>
    <w:p w14:paraId="62A12981" w14:textId="7CBA2971" w:rsidR="00877835" w:rsidRDefault="00341B9E" w:rsidP="00F24768">
      <w:pPr>
        <w:spacing w:after="0" w:line="22" w:lineRule="atLeast"/>
        <w:rPr>
          <w:rFonts w:ascii="Helvetica" w:hAnsi="Helvetica" w:cs="Helvetica"/>
          <w:sz w:val="22"/>
          <w:szCs w:val="22"/>
        </w:rPr>
      </w:pPr>
      <w:r w:rsidRPr="00341B9E">
        <w:rPr>
          <w:rFonts w:ascii="Helvetica" w:hAnsi="Helvetica" w:cs="Helvetica"/>
          <w:sz w:val="22"/>
          <w:szCs w:val="22"/>
        </w:rPr>
        <w:t>Researcher, CRIR, School of Optometry, Université de Montréal</w:t>
      </w:r>
    </w:p>
    <w:p w14:paraId="0CD4BD1B" w14:textId="43792409" w:rsidR="00341B9E" w:rsidRPr="00F60C87" w:rsidRDefault="005D16B9" w:rsidP="00F24768">
      <w:pPr>
        <w:spacing w:after="0" w:line="22" w:lineRule="atLeast"/>
        <w:rPr>
          <w:rFonts w:ascii="Helvetica" w:hAnsi="Helvetica" w:cs="Helvetica"/>
          <w:sz w:val="22"/>
          <w:szCs w:val="22"/>
          <w:lang w:val="fr-FR"/>
        </w:rPr>
      </w:pPr>
      <w:r>
        <w:fldChar w:fldCharType="begin"/>
      </w:r>
      <w:r w:rsidRPr="00246A25">
        <w:rPr>
          <w:lang w:val="fr-FR"/>
          <w:rPrChange w:id="258" w:author="Kenza Kadri" w:date="2023-01-20T21:00:00Z">
            <w:rPr/>
          </w:rPrChange>
        </w:rPr>
        <w:instrText>HYPERLINK "mailto:christian.casanova@umontreal.ca"</w:instrText>
      </w:r>
      <w:r>
        <w:fldChar w:fldCharType="separate"/>
      </w:r>
      <w:r w:rsidR="00341B9E" w:rsidRPr="00F60C87">
        <w:rPr>
          <w:rStyle w:val="Hyperlink"/>
          <w:rFonts w:ascii="Helvetica" w:hAnsi="Helvetica" w:cs="Helvetica"/>
          <w:sz w:val="22"/>
          <w:szCs w:val="22"/>
          <w:lang w:val="fr-FR"/>
        </w:rPr>
        <w:t>christian.casanova@umontreal.ca</w:t>
      </w:r>
      <w:r>
        <w:rPr>
          <w:rStyle w:val="Hyperlink"/>
          <w:rFonts w:ascii="Helvetica" w:hAnsi="Helvetica" w:cs="Helvetica"/>
          <w:sz w:val="22"/>
          <w:szCs w:val="22"/>
          <w:lang w:val="fr-FR"/>
        </w:rPr>
        <w:fldChar w:fldCharType="end"/>
      </w:r>
    </w:p>
    <w:p w14:paraId="1258CCD7" w14:textId="77777777" w:rsidR="00877835" w:rsidRPr="00F60C87" w:rsidRDefault="00877835" w:rsidP="00F24768">
      <w:pPr>
        <w:spacing w:after="0" w:line="22" w:lineRule="atLeast"/>
        <w:rPr>
          <w:rFonts w:ascii="Helvetica" w:hAnsi="Helvetica" w:cs="Helvetica"/>
          <w:sz w:val="22"/>
          <w:szCs w:val="22"/>
          <w:lang w:val="fr-FR"/>
        </w:rPr>
      </w:pPr>
    </w:p>
    <w:p w14:paraId="148875E0" w14:textId="6A31542F" w:rsidR="00877835" w:rsidRPr="00F60C87" w:rsidRDefault="00341B9E" w:rsidP="00F24768">
      <w:pPr>
        <w:spacing w:after="0" w:line="22" w:lineRule="atLeast"/>
        <w:rPr>
          <w:rFonts w:ascii="Helvetica" w:hAnsi="Helvetica" w:cs="Helvetica"/>
          <w:b/>
          <w:sz w:val="22"/>
          <w:szCs w:val="22"/>
          <w:lang w:val="fr-FR"/>
        </w:rPr>
      </w:pPr>
      <w:r w:rsidRPr="00F60C87">
        <w:rPr>
          <w:rFonts w:ascii="Helvetica" w:hAnsi="Helvetica" w:cs="Helvetica"/>
          <w:b/>
          <w:sz w:val="22"/>
          <w:szCs w:val="22"/>
          <w:lang w:val="fr-FR"/>
        </w:rPr>
        <w:t>Dr</w:t>
      </w:r>
      <w:r w:rsidR="00877835" w:rsidRPr="00F60C87">
        <w:rPr>
          <w:rFonts w:ascii="Helvetica" w:hAnsi="Helvetica" w:cs="Helvetica"/>
          <w:b/>
          <w:sz w:val="22"/>
          <w:szCs w:val="22"/>
          <w:lang w:val="fr-FR"/>
        </w:rPr>
        <w:t xml:space="preserve">. </w:t>
      </w:r>
      <w:r w:rsidRPr="00F60C87">
        <w:rPr>
          <w:rFonts w:ascii="Helvetica" w:hAnsi="Helvetica" w:cs="Helvetica"/>
          <w:b/>
          <w:sz w:val="22"/>
          <w:szCs w:val="22"/>
          <w:lang w:val="fr-FR"/>
        </w:rPr>
        <w:t>Nelson Cortes</w:t>
      </w:r>
    </w:p>
    <w:p w14:paraId="636636A6" w14:textId="5589837F" w:rsidR="00877835" w:rsidRPr="00F60C87" w:rsidRDefault="00341B9E" w:rsidP="00F24768">
      <w:pPr>
        <w:spacing w:after="0" w:line="22" w:lineRule="atLeast"/>
        <w:rPr>
          <w:rFonts w:ascii="Helvetica" w:hAnsi="Helvetica" w:cs="Helvetica"/>
          <w:sz w:val="22"/>
          <w:szCs w:val="22"/>
        </w:rPr>
      </w:pPr>
      <w:r w:rsidRPr="00F60C87">
        <w:rPr>
          <w:rFonts w:ascii="Helvetica" w:hAnsi="Helvetica" w:cs="Helvetica"/>
          <w:sz w:val="22"/>
          <w:szCs w:val="22"/>
        </w:rPr>
        <w:t>Post-PhD</w:t>
      </w:r>
    </w:p>
    <w:p w14:paraId="35BEE91F" w14:textId="4EADE4BD" w:rsidR="00341B9E" w:rsidRPr="00F60C87" w:rsidRDefault="00341B9E" w:rsidP="00F24768">
      <w:pPr>
        <w:spacing w:after="0" w:line="22" w:lineRule="atLeast"/>
        <w:rPr>
          <w:rFonts w:ascii="Helvetica" w:hAnsi="Helvetica" w:cs="Helvetica"/>
          <w:sz w:val="22"/>
          <w:szCs w:val="22"/>
        </w:rPr>
      </w:pPr>
      <w:r w:rsidRPr="00F60C87">
        <w:rPr>
          <w:rFonts w:ascii="Helvetica" w:hAnsi="Helvetica" w:cs="Helvetica"/>
          <w:sz w:val="22"/>
          <w:szCs w:val="22"/>
        </w:rPr>
        <w:t>School of Optometry, Université de Montréal</w:t>
      </w:r>
    </w:p>
    <w:p w14:paraId="3B39A459" w14:textId="3C35C0FC" w:rsidR="009C5357" w:rsidRDefault="005D16B9" w:rsidP="00F24768">
      <w:pPr>
        <w:spacing w:after="0" w:line="22" w:lineRule="atLeast"/>
        <w:rPr>
          <w:rStyle w:val="Hyperlink"/>
          <w:rFonts w:ascii="Helvetica" w:hAnsi="Helvetica" w:cs="Helvetica"/>
          <w:sz w:val="22"/>
          <w:szCs w:val="22"/>
          <w:lang w:val="fr-FR"/>
        </w:rPr>
      </w:pPr>
      <w:r>
        <w:fldChar w:fldCharType="begin"/>
      </w:r>
      <w:r w:rsidRPr="00246A25">
        <w:rPr>
          <w:lang w:val="fr-FR"/>
          <w:rPrChange w:id="259" w:author="Kenza Kadri" w:date="2023-01-20T21:00:00Z">
            <w:rPr/>
          </w:rPrChange>
        </w:rPr>
        <w:instrText>HYPERLINK "mailto:nelson.cortes.hernandez@umontreal.ca"</w:instrText>
      </w:r>
      <w:r>
        <w:fldChar w:fldCharType="separate"/>
      </w:r>
      <w:r w:rsidR="009C5357" w:rsidRPr="00F60C87">
        <w:rPr>
          <w:rStyle w:val="Hyperlink"/>
          <w:rFonts w:ascii="Helvetica" w:hAnsi="Helvetica" w:cs="Helvetica"/>
          <w:sz w:val="22"/>
          <w:szCs w:val="22"/>
          <w:lang w:val="fr-FR"/>
        </w:rPr>
        <w:t>nelson.cortes.hernandez@umontreal.ca</w:t>
      </w:r>
      <w:r>
        <w:rPr>
          <w:rStyle w:val="Hyperlink"/>
          <w:rFonts w:ascii="Helvetica" w:hAnsi="Helvetica" w:cs="Helvetica"/>
          <w:sz w:val="22"/>
          <w:szCs w:val="22"/>
          <w:lang w:val="fr-FR"/>
        </w:rPr>
        <w:fldChar w:fldCharType="end"/>
      </w:r>
    </w:p>
    <w:p w14:paraId="4684C457" w14:textId="77777777" w:rsidR="009C5357" w:rsidRPr="009C5357" w:rsidRDefault="009C5357" w:rsidP="00F24768">
      <w:pPr>
        <w:spacing w:after="0" w:line="22" w:lineRule="atLeast"/>
        <w:rPr>
          <w:rStyle w:val="Hyperlink"/>
          <w:rFonts w:ascii="Helvetica" w:hAnsi="Helvetica" w:cs="Helvetica"/>
          <w:sz w:val="22"/>
          <w:szCs w:val="22"/>
          <w:lang w:val="fr-FR"/>
        </w:rPr>
      </w:pPr>
    </w:p>
    <w:p w14:paraId="6AB6B41B" w14:textId="1665320A" w:rsidR="00341B9E" w:rsidRPr="00341B9E" w:rsidRDefault="009C5357" w:rsidP="00341B9E">
      <w:pPr>
        <w:spacing w:after="0" w:line="22" w:lineRule="atLeast"/>
        <w:rPr>
          <w:rFonts w:ascii="Helvetica" w:hAnsi="Helvetica" w:cs="Helvetica"/>
          <w:b/>
          <w:sz w:val="22"/>
          <w:szCs w:val="22"/>
          <w:lang w:val="fr-FR"/>
        </w:rPr>
      </w:pPr>
      <w:r>
        <w:rPr>
          <w:rFonts w:ascii="Helvetica" w:hAnsi="Helvetica" w:cs="Helvetica"/>
          <w:b/>
          <w:sz w:val="22"/>
          <w:szCs w:val="22"/>
          <w:lang w:val="fr-FR"/>
        </w:rPr>
        <w:t>Pr. Hedi Soula</w:t>
      </w:r>
    </w:p>
    <w:p w14:paraId="7E286704" w14:textId="58A99CF0" w:rsidR="00341B9E" w:rsidRDefault="009C5357" w:rsidP="00341B9E">
      <w:pPr>
        <w:spacing w:after="0" w:line="22" w:lineRule="atLeas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Full professor in System Biology, Sorbonne University (Paris, France)</w:t>
      </w:r>
    </w:p>
    <w:p w14:paraId="110439D2" w14:textId="4BAD68DE" w:rsidR="009C5357" w:rsidRDefault="009C5357" w:rsidP="00341B9E">
      <w:pPr>
        <w:spacing w:after="0" w:line="22" w:lineRule="atLeas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Head of Master 2 System Biology (as a part of Master in Integrative Biology and Physiology), Sorbonne University, Paris, </w:t>
      </w:r>
    </w:p>
    <w:p w14:paraId="607BE6ED" w14:textId="625B7F84" w:rsidR="009C5357" w:rsidRPr="009C5357" w:rsidRDefault="009C5357" w:rsidP="00341B9E">
      <w:pPr>
        <w:spacing w:after="0" w:line="22" w:lineRule="atLeast"/>
        <w:rPr>
          <w:rFonts w:ascii="Helvetica" w:hAnsi="Helvetica" w:cs="Helvetica"/>
          <w:sz w:val="22"/>
          <w:szCs w:val="22"/>
          <w:lang w:val="fr-FR"/>
        </w:rPr>
      </w:pPr>
      <w:proofErr w:type="spellStart"/>
      <w:r w:rsidRPr="009C5357">
        <w:rPr>
          <w:rFonts w:ascii="Helvetica" w:hAnsi="Helvetica" w:cs="Helvetica"/>
          <w:sz w:val="22"/>
          <w:szCs w:val="22"/>
          <w:lang w:val="fr-FR"/>
        </w:rPr>
        <w:t>Researcher</w:t>
      </w:r>
      <w:proofErr w:type="spellEnd"/>
      <w:r w:rsidRPr="009C5357">
        <w:rPr>
          <w:rFonts w:ascii="Helvetica" w:hAnsi="Helvetica" w:cs="Helvetica"/>
          <w:sz w:val="22"/>
          <w:szCs w:val="22"/>
          <w:lang w:val="fr-FR"/>
        </w:rPr>
        <w:t xml:space="preserve">, Centre de </w:t>
      </w:r>
      <w:r>
        <w:rPr>
          <w:rFonts w:ascii="Helvetica" w:hAnsi="Helvetica" w:cs="Helvetica"/>
          <w:sz w:val="22"/>
          <w:szCs w:val="22"/>
          <w:lang w:val="fr-FR"/>
        </w:rPr>
        <w:t>Recherche des Cordelier, Paris, France</w:t>
      </w:r>
    </w:p>
    <w:p w14:paraId="2E821380" w14:textId="1DD6920B" w:rsidR="00341B9E" w:rsidRPr="009C5357" w:rsidRDefault="009C5357" w:rsidP="00341B9E">
      <w:pPr>
        <w:spacing w:after="0" w:line="22" w:lineRule="atLeast"/>
        <w:rPr>
          <w:rFonts w:ascii="Helvetica" w:hAnsi="Helvetica" w:cs="Helvetica"/>
          <w:sz w:val="22"/>
          <w:szCs w:val="22"/>
          <w:lang w:val="fr-FR"/>
        </w:rPr>
      </w:pPr>
      <w:r w:rsidRPr="009C5357">
        <w:rPr>
          <w:rStyle w:val="Hyperlink"/>
          <w:rFonts w:ascii="Helvetica" w:hAnsi="Helvetica" w:cs="Helvetica"/>
          <w:sz w:val="22"/>
          <w:szCs w:val="22"/>
          <w:lang w:val="fr-FR"/>
        </w:rPr>
        <w:t>Hedi.soula@upmc.fr</w:t>
      </w:r>
    </w:p>
    <w:sectPr w:rsidR="00341B9E" w:rsidRPr="009C5357" w:rsidSect="006331F8">
      <w:headerReference w:type="default" r:id="rId12"/>
      <w:pgSz w:w="12240" w:h="15840"/>
      <w:pgMar w:top="1080" w:right="1008" w:bottom="18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6F0D" w14:textId="77777777" w:rsidR="001103B5" w:rsidRDefault="001103B5" w:rsidP="003D26EC">
      <w:pPr>
        <w:spacing w:after="0" w:line="240" w:lineRule="auto"/>
      </w:pPr>
      <w:r>
        <w:separator/>
      </w:r>
    </w:p>
  </w:endnote>
  <w:endnote w:type="continuationSeparator" w:id="0">
    <w:p w14:paraId="0B561D09" w14:textId="77777777" w:rsidR="001103B5" w:rsidRDefault="001103B5" w:rsidP="003D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EFB1D" w14:textId="77777777" w:rsidR="001103B5" w:rsidRDefault="001103B5" w:rsidP="003D26EC">
      <w:pPr>
        <w:spacing w:after="0" w:line="240" w:lineRule="auto"/>
      </w:pPr>
      <w:r>
        <w:separator/>
      </w:r>
    </w:p>
  </w:footnote>
  <w:footnote w:type="continuationSeparator" w:id="0">
    <w:p w14:paraId="4DA06345" w14:textId="77777777" w:rsidR="001103B5" w:rsidRDefault="001103B5" w:rsidP="003D2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33AE" w14:textId="272161C9" w:rsidR="00BF4859" w:rsidRPr="003F37E5" w:rsidRDefault="003F37E5" w:rsidP="002F7B50">
    <w:pPr>
      <w:pStyle w:val="Header"/>
      <w:jc w:val="right"/>
      <w:rPr>
        <w:rFonts w:ascii="Helvetica" w:hAnsi="Helvetica"/>
        <w:sz w:val="20"/>
        <w:szCs w:val="20"/>
        <w:lang w:val="en-GB"/>
      </w:rPr>
    </w:pPr>
    <w:r>
      <w:rPr>
        <w:rFonts w:ascii="Helvetica" w:hAnsi="Helvetica"/>
        <w:sz w:val="20"/>
        <w:szCs w:val="20"/>
        <w:lang w:val="en-GB"/>
      </w:rPr>
      <w:t>Kenza Kadri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0BC"/>
    <w:multiLevelType w:val="multilevel"/>
    <w:tmpl w:val="592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54AB9"/>
    <w:multiLevelType w:val="hybridMultilevel"/>
    <w:tmpl w:val="A60A7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6C1DB8"/>
    <w:multiLevelType w:val="hybridMultilevel"/>
    <w:tmpl w:val="B3E2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21107">
    <w:abstractNumId w:val="2"/>
  </w:num>
  <w:num w:numId="2" w16cid:durableId="397630239">
    <w:abstractNumId w:val="0"/>
  </w:num>
  <w:num w:numId="3" w16cid:durableId="1849088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za Kadri">
    <w15:presenceInfo w15:providerId="AD" w15:userId="S::kenza.kadri@plymouth.ac.uk::ed9a3ed3-67a3-4e82-a08f-9da0f6e78a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revisionView w:markup="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DC"/>
    <w:rsid w:val="00011B82"/>
    <w:rsid w:val="000133F3"/>
    <w:rsid w:val="00033425"/>
    <w:rsid w:val="000358C5"/>
    <w:rsid w:val="00041ED3"/>
    <w:rsid w:val="00061298"/>
    <w:rsid w:val="00062A4C"/>
    <w:rsid w:val="00065FC4"/>
    <w:rsid w:val="000748A5"/>
    <w:rsid w:val="0008055C"/>
    <w:rsid w:val="00083BF1"/>
    <w:rsid w:val="00091F1C"/>
    <w:rsid w:val="000956AB"/>
    <w:rsid w:val="000A0D66"/>
    <w:rsid w:val="000A5DCE"/>
    <w:rsid w:val="000E0B7B"/>
    <w:rsid w:val="000F34AE"/>
    <w:rsid w:val="001103B5"/>
    <w:rsid w:val="0011097F"/>
    <w:rsid w:val="00114AF8"/>
    <w:rsid w:val="00121163"/>
    <w:rsid w:val="001239F6"/>
    <w:rsid w:val="001300AF"/>
    <w:rsid w:val="0014103E"/>
    <w:rsid w:val="00142056"/>
    <w:rsid w:val="00150A2D"/>
    <w:rsid w:val="00162E06"/>
    <w:rsid w:val="00164FF4"/>
    <w:rsid w:val="001765E7"/>
    <w:rsid w:val="001A6FB5"/>
    <w:rsid w:val="001B5198"/>
    <w:rsid w:val="001C1E45"/>
    <w:rsid w:val="001D4A7A"/>
    <w:rsid w:val="001D656B"/>
    <w:rsid w:val="001E5549"/>
    <w:rsid w:val="001F2E2F"/>
    <w:rsid w:val="00201401"/>
    <w:rsid w:val="00212028"/>
    <w:rsid w:val="00220C1A"/>
    <w:rsid w:val="00233E1B"/>
    <w:rsid w:val="0023418B"/>
    <w:rsid w:val="00234834"/>
    <w:rsid w:val="0023686A"/>
    <w:rsid w:val="00246A25"/>
    <w:rsid w:val="00247306"/>
    <w:rsid w:val="00250E29"/>
    <w:rsid w:val="00251576"/>
    <w:rsid w:val="002771B0"/>
    <w:rsid w:val="00283E95"/>
    <w:rsid w:val="00291AF2"/>
    <w:rsid w:val="002A7132"/>
    <w:rsid w:val="002B2D72"/>
    <w:rsid w:val="002B3F20"/>
    <w:rsid w:val="002B5C8D"/>
    <w:rsid w:val="002C351B"/>
    <w:rsid w:val="002D02AE"/>
    <w:rsid w:val="002F1006"/>
    <w:rsid w:val="002F309D"/>
    <w:rsid w:val="002F7B50"/>
    <w:rsid w:val="00320118"/>
    <w:rsid w:val="003340EF"/>
    <w:rsid w:val="00334D17"/>
    <w:rsid w:val="003365F1"/>
    <w:rsid w:val="003414F2"/>
    <w:rsid w:val="00341B9E"/>
    <w:rsid w:val="00352924"/>
    <w:rsid w:val="0035355D"/>
    <w:rsid w:val="00360B58"/>
    <w:rsid w:val="0036239C"/>
    <w:rsid w:val="00366E1C"/>
    <w:rsid w:val="00377B23"/>
    <w:rsid w:val="00383501"/>
    <w:rsid w:val="003B7CCD"/>
    <w:rsid w:val="003C21C9"/>
    <w:rsid w:val="003C2FC8"/>
    <w:rsid w:val="003C4C90"/>
    <w:rsid w:val="003C668A"/>
    <w:rsid w:val="003D2331"/>
    <w:rsid w:val="003D26EC"/>
    <w:rsid w:val="003D3B48"/>
    <w:rsid w:val="003D4BA6"/>
    <w:rsid w:val="003D7391"/>
    <w:rsid w:val="003E2C2E"/>
    <w:rsid w:val="003E65FE"/>
    <w:rsid w:val="003F37E5"/>
    <w:rsid w:val="0040128F"/>
    <w:rsid w:val="00406708"/>
    <w:rsid w:val="00411183"/>
    <w:rsid w:val="00414729"/>
    <w:rsid w:val="0042540E"/>
    <w:rsid w:val="00431339"/>
    <w:rsid w:val="00435C4E"/>
    <w:rsid w:val="00444468"/>
    <w:rsid w:val="00450F87"/>
    <w:rsid w:val="004538A6"/>
    <w:rsid w:val="0046284A"/>
    <w:rsid w:val="00462AA1"/>
    <w:rsid w:val="00492677"/>
    <w:rsid w:val="004B1437"/>
    <w:rsid w:val="004C3274"/>
    <w:rsid w:val="004C5B7A"/>
    <w:rsid w:val="004D0147"/>
    <w:rsid w:val="004D1C15"/>
    <w:rsid w:val="004D1E02"/>
    <w:rsid w:val="004D3C4F"/>
    <w:rsid w:val="004D3CB0"/>
    <w:rsid w:val="004D3EC5"/>
    <w:rsid w:val="004E45B6"/>
    <w:rsid w:val="004F1CF3"/>
    <w:rsid w:val="00503AF1"/>
    <w:rsid w:val="00504BDB"/>
    <w:rsid w:val="00513F2E"/>
    <w:rsid w:val="00517886"/>
    <w:rsid w:val="00520C80"/>
    <w:rsid w:val="005241DE"/>
    <w:rsid w:val="005247EA"/>
    <w:rsid w:val="00525FCC"/>
    <w:rsid w:val="00533D8C"/>
    <w:rsid w:val="00536839"/>
    <w:rsid w:val="00540106"/>
    <w:rsid w:val="00556F6A"/>
    <w:rsid w:val="00564430"/>
    <w:rsid w:val="005659BE"/>
    <w:rsid w:val="00583C7E"/>
    <w:rsid w:val="00592ED9"/>
    <w:rsid w:val="00596ED0"/>
    <w:rsid w:val="005A2DBA"/>
    <w:rsid w:val="005A34F5"/>
    <w:rsid w:val="005A45F2"/>
    <w:rsid w:val="005B39BF"/>
    <w:rsid w:val="005C4987"/>
    <w:rsid w:val="005C6DD2"/>
    <w:rsid w:val="005D11F5"/>
    <w:rsid w:val="005D138C"/>
    <w:rsid w:val="005D16B9"/>
    <w:rsid w:val="005E1A3D"/>
    <w:rsid w:val="005E7519"/>
    <w:rsid w:val="005F090C"/>
    <w:rsid w:val="005F78CE"/>
    <w:rsid w:val="00615791"/>
    <w:rsid w:val="006208D8"/>
    <w:rsid w:val="00620C1E"/>
    <w:rsid w:val="006324BB"/>
    <w:rsid w:val="00632896"/>
    <w:rsid w:val="006331F8"/>
    <w:rsid w:val="006365D6"/>
    <w:rsid w:val="00636A37"/>
    <w:rsid w:val="0063784A"/>
    <w:rsid w:val="00637B08"/>
    <w:rsid w:val="006461C6"/>
    <w:rsid w:val="0066416B"/>
    <w:rsid w:val="00665AE1"/>
    <w:rsid w:val="00665F5E"/>
    <w:rsid w:val="00680235"/>
    <w:rsid w:val="00680A20"/>
    <w:rsid w:val="006972E8"/>
    <w:rsid w:val="006A3BBD"/>
    <w:rsid w:val="006D374E"/>
    <w:rsid w:val="006D647F"/>
    <w:rsid w:val="006D67C8"/>
    <w:rsid w:val="006E1BA5"/>
    <w:rsid w:val="006E53B0"/>
    <w:rsid w:val="006E6A78"/>
    <w:rsid w:val="006F43C4"/>
    <w:rsid w:val="0070439E"/>
    <w:rsid w:val="0070772F"/>
    <w:rsid w:val="007124AC"/>
    <w:rsid w:val="00720D2B"/>
    <w:rsid w:val="007222C3"/>
    <w:rsid w:val="007230F8"/>
    <w:rsid w:val="00730701"/>
    <w:rsid w:val="00732DAA"/>
    <w:rsid w:val="00743AAF"/>
    <w:rsid w:val="007563C8"/>
    <w:rsid w:val="007635C1"/>
    <w:rsid w:val="00765DBC"/>
    <w:rsid w:val="007738A1"/>
    <w:rsid w:val="00790236"/>
    <w:rsid w:val="00792FBC"/>
    <w:rsid w:val="00795D29"/>
    <w:rsid w:val="007A55B0"/>
    <w:rsid w:val="007A5CD3"/>
    <w:rsid w:val="007B101F"/>
    <w:rsid w:val="007B1CAC"/>
    <w:rsid w:val="007B66C4"/>
    <w:rsid w:val="007B6D15"/>
    <w:rsid w:val="007C13F4"/>
    <w:rsid w:val="007D7698"/>
    <w:rsid w:val="007E3894"/>
    <w:rsid w:val="007E3FB7"/>
    <w:rsid w:val="008014C3"/>
    <w:rsid w:val="00807969"/>
    <w:rsid w:val="00815A92"/>
    <w:rsid w:val="00816E78"/>
    <w:rsid w:val="008171C0"/>
    <w:rsid w:val="00823AC1"/>
    <w:rsid w:val="0082632C"/>
    <w:rsid w:val="00833D93"/>
    <w:rsid w:val="00835887"/>
    <w:rsid w:val="00851EC7"/>
    <w:rsid w:val="00866871"/>
    <w:rsid w:val="00867C35"/>
    <w:rsid w:val="00874FDE"/>
    <w:rsid w:val="0087521A"/>
    <w:rsid w:val="00877835"/>
    <w:rsid w:val="00890B64"/>
    <w:rsid w:val="008A1031"/>
    <w:rsid w:val="008A5EF2"/>
    <w:rsid w:val="008B10DA"/>
    <w:rsid w:val="008B30D3"/>
    <w:rsid w:val="008B3920"/>
    <w:rsid w:val="008B7206"/>
    <w:rsid w:val="008B7619"/>
    <w:rsid w:val="008E2D80"/>
    <w:rsid w:val="008E7028"/>
    <w:rsid w:val="008E7346"/>
    <w:rsid w:val="008E7675"/>
    <w:rsid w:val="008F0296"/>
    <w:rsid w:val="008F698B"/>
    <w:rsid w:val="008F76AD"/>
    <w:rsid w:val="009076CB"/>
    <w:rsid w:val="009110C6"/>
    <w:rsid w:val="00915E7E"/>
    <w:rsid w:val="00940727"/>
    <w:rsid w:val="00957BF6"/>
    <w:rsid w:val="00962C6C"/>
    <w:rsid w:val="00963D59"/>
    <w:rsid w:val="009762C2"/>
    <w:rsid w:val="00977F27"/>
    <w:rsid w:val="00983960"/>
    <w:rsid w:val="00994544"/>
    <w:rsid w:val="009A1C61"/>
    <w:rsid w:val="009A38AC"/>
    <w:rsid w:val="009A4505"/>
    <w:rsid w:val="009A54FF"/>
    <w:rsid w:val="009B2158"/>
    <w:rsid w:val="009B32D8"/>
    <w:rsid w:val="009B7E9A"/>
    <w:rsid w:val="009C5357"/>
    <w:rsid w:val="009F175F"/>
    <w:rsid w:val="00A002C4"/>
    <w:rsid w:val="00A0140C"/>
    <w:rsid w:val="00A17CDA"/>
    <w:rsid w:val="00A246AF"/>
    <w:rsid w:val="00A24A74"/>
    <w:rsid w:val="00A3004D"/>
    <w:rsid w:val="00A35CE9"/>
    <w:rsid w:val="00A54BDD"/>
    <w:rsid w:val="00A5671A"/>
    <w:rsid w:val="00A62FFE"/>
    <w:rsid w:val="00A63310"/>
    <w:rsid w:val="00A704A6"/>
    <w:rsid w:val="00A76AB7"/>
    <w:rsid w:val="00A8445C"/>
    <w:rsid w:val="00A86F05"/>
    <w:rsid w:val="00A936A2"/>
    <w:rsid w:val="00AB19A9"/>
    <w:rsid w:val="00AB1C93"/>
    <w:rsid w:val="00AB4486"/>
    <w:rsid w:val="00AC05D9"/>
    <w:rsid w:val="00AC14FD"/>
    <w:rsid w:val="00AC2804"/>
    <w:rsid w:val="00AC33CB"/>
    <w:rsid w:val="00AD7EC5"/>
    <w:rsid w:val="00AF56AA"/>
    <w:rsid w:val="00AF58BA"/>
    <w:rsid w:val="00B02E41"/>
    <w:rsid w:val="00B05AD9"/>
    <w:rsid w:val="00B2070F"/>
    <w:rsid w:val="00B262B2"/>
    <w:rsid w:val="00B4563D"/>
    <w:rsid w:val="00B45E77"/>
    <w:rsid w:val="00B45EA4"/>
    <w:rsid w:val="00B47BE7"/>
    <w:rsid w:val="00B53EBF"/>
    <w:rsid w:val="00B57517"/>
    <w:rsid w:val="00B7144D"/>
    <w:rsid w:val="00B762EC"/>
    <w:rsid w:val="00B96142"/>
    <w:rsid w:val="00BA1E21"/>
    <w:rsid w:val="00BA2247"/>
    <w:rsid w:val="00BA7E32"/>
    <w:rsid w:val="00BB14CD"/>
    <w:rsid w:val="00BD04D2"/>
    <w:rsid w:val="00BD6728"/>
    <w:rsid w:val="00BD750E"/>
    <w:rsid w:val="00BE5DDD"/>
    <w:rsid w:val="00BF4859"/>
    <w:rsid w:val="00BF5562"/>
    <w:rsid w:val="00C02217"/>
    <w:rsid w:val="00C13A17"/>
    <w:rsid w:val="00C23EFE"/>
    <w:rsid w:val="00C41FE1"/>
    <w:rsid w:val="00C5018E"/>
    <w:rsid w:val="00C52D36"/>
    <w:rsid w:val="00C53BBF"/>
    <w:rsid w:val="00C6293E"/>
    <w:rsid w:val="00C639D8"/>
    <w:rsid w:val="00C63A04"/>
    <w:rsid w:val="00C717E7"/>
    <w:rsid w:val="00C80C84"/>
    <w:rsid w:val="00C84097"/>
    <w:rsid w:val="00C8587B"/>
    <w:rsid w:val="00C85F34"/>
    <w:rsid w:val="00C967FD"/>
    <w:rsid w:val="00CA3ECF"/>
    <w:rsid w:val="00CB19B8"/>
    <w:rsid w:val="00CC31F0"/>
    <w:rsid w:val="00CD0D3F"/>
    <w:rsid w:val="00CD3054"/>
    <w:rsid w:val="00CE1BCA"/>
    <w:rsid w:val="00CE2277"/>
    <w:rsid w:val="00CE28E6"/>
    <w:rsid w:val="00CE5283"/>
    <w:rsid w:val="00CE5C44"/>
    <w:rsid w:val="00D056D7"/>
    <w:rsid w:val="00D3207A"/>
    <w:rsid w:val="00D4151A"/>
    <w:rsid w:val="00D42AA7"/>
    <w:rsid w:val="00D43F68"/>
    <w:rsid w:val="00D45D2F"/>
    <w:rsid w:val="00D52503"/>
    <w:rsid w:val="00D70A5F"/>
    <w:rsid w:val="00D73596"/>
    <w:rsid w:val="00D80270"/>
    <w:rsid w:val="00D84E3E"/>
    <w:rsid w:val="00DA0B2B"/>
    <w:rsid w:val="00DA53B5"/>
    <w:rsid w:val="00DB0EFF"/>
    <w:rsid w:val="00DD77AD"/>
    <w:rsid w:val="00DF50C2"/>
    <w:rsid w:val="00E0610E"/>
    <w:rsid w:val="00E15A3E"/>
    <w:rsid w:val="00E15CB2"/>
    <w:rsid w:val="00E16F02"/>
    <w:rsid w:val="00E17B15"/>
    <w:rsid w:val="00E17C13"/>
    <w:rsid w:val="00E349E2"/>
    <w:rsid w:val="00E36E6C"/>
    <w:rsid w:val="00E61197"/>
    <w:rsid w:val="00E679BA"/>
    <w:rsid w:val="00E82DB5"/>
    <w:rsid w:val="00E86BCA"/>
    <w:rsid w:val="00E872BA"/>
    <w:rsid w:val="00E91FB5"/>
    <w:rsid w:val="00E921C5"/>
    <w:rsid w:val="00E951C5"/>
    <w:rsid w:val="00E97675"/>
    <w:rsid w:val="00EA01F9"/>
    <w:rsid w:val="00EA0554"/>
    <w:rsid w:val="00EC1B53"/>
    <w:rsid w:val="00EC2C8F"/>
    <w:rsid w:val="00EE2830"/>
    <w:rsid w:val="00EF033A"/>
    <w:rsid w:val="00EF0FC9"/>
    <w:rsid w:val="00EF5AC4"/>
    <w:rsid w:val="00EF79C3"/>
    <w:rsid w:val="00EF7B37"/>
    <w:rsid w:val="00F01A83"/>
    <w:rsid w:val="00F07713"/>
    <w:rsid w:val="00F24768"/>
    <w:rsid w:val="00F32946"/>
    <w:rsid w:val="00F332DC"/>
    <w:rsid w:val="00F55F8D"/>
    <w:rsid w:val="00F60C87"/>
    <w:rsid w:val="00F71C8F"/>
    <w:rsid w:val="00F80CC1"/>
    <w:rsid w:val="00FA50C7"/>
    <w:rsid w:val="00FB119E"/>
    <w:rsid w:val="00FB69D8"/>
    <w:rsid w:val="00FC2144"/>
    <w:rsid w:val="00FC5399"/>
    <w:rsid w:val="00FC65AE"/>
    <w:rsid w:val="00FD2061"/>
    <w:rsid w:val="00FD302E"/>
    <w:rsid w:val="00FD7B45"/>
    <w:rsid w:val="00FE3F80"/>
    <w:rsid w:val="00FF0DC1"/>
    <w:rsid w:val="00FF2F0E"/>
    <w:rsid w:val="00FF35AD"/>
    <w:rsid w:val="00FF4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F4A929"/>
  <w15:docId w15:val="{27180C24-35C6-4677-A658-58DABA9B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EBF"/>
  </w:style>
  <w:style w:type="paragraph" w:styleId="Heading1">
    <w:name w:val="heading 1"/>
    <w:basedOn w:val="Normal"/>
    <w:link w:val="Heading1Char"/>
    <w:uiPriority w:val="9"/>
    <w:qFormat/>
    <w:rsid w:val="005C4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1C8F"/>
  </w:style>
  <w:style w:type="paragraph" w:styleId="ListParagraph">
    <w:name w:val="List Paragraph"/>
    <w:basedOn w:val="Normal"/>
    <w:uiPriority w:val="34"/>
    <w:qFormat/>
    <w:rsid w:val="006324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0F87"/>
    <w:rPr>
      <w:b/>
      <w:bCs/>
    </w:rPr>
  </w:style>
  <w:style w:type="character" w:styleId="Emphasis">
    <w:name w:val="Emphasis"/>
    <w:basedOn w:val="DefaultParagraphFont"/>
    <w:uiPriority w:val="20"/>
    <w:qFormat/>
    <w:rsid w:val="00450F8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C49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972E8"/>
    <w:rPr>
      <w:color w:val="0000FF"/>
      <w:u w:val="single"/>
    </w:rPr>
  </w:style>
  <w:style w:type="table" w:styleId="TableGrid">
    <w:name w:val="Table Grid"/>
    <w:basedOn w:val="TableNormal"/>
    <w:uiPriority w:val="59"/>
    <w:rsid w:val="00C5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FB119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734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F329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9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9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9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9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6EC"/>
  </w:style>
  <w:style w:type="paragraph" w:styleId="Footer">
    <w:name w:val="footer"/>
    <w:basedOn w:val="Normal"/>
    <w:link w:val="FooterChar"/>
    <w:uiPriority w:val="99"/>
    <w:unhideWhenUsed/>
    <w:rsid w:val="003D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6E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D26E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24768"/>
    <w:rPr>
      <w:color w:val="800080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738A1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DD77AD"/>
    <w:rPr>
      <w:color w:val="808080"/>
      <w:shd w:val="clear" w:color="auto" w:fill="E6E6E6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BF4859"/>
    <w:rPr>
      <w:color w:val="605E5C"/>
      <w:shd w:val="clear" w:color="auto" w:fill="E1DFDD"/>
    </w:rPr>
  </w:style>
  <w:style w:type="character" w:customStyle="1" w:styleId="Mentionnonrsolue2">
    <w:name w:val="Mention non résolue2"/>
    <w:basedOn w:val="DefaultParagraphFont"/>
    <w:uiPriority w:val="99"/>
    <w:semiHidden/>
    <w:unhideWhenUsed/>
    <w:rsid w:val="00341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fr-FR" w:eastAsia="fr-FR"/>
    </w:rPr>
  </w:style>
  <w:style w:type="paragraph" w:styleId="NoSpacing">
    <w:name w:val="No Spacing"/>
    <w:uiPriority w:val="1"/>
    <w:qFormat/>
    <w:rsid w:val="00F60C87"/>
    <w:pPr>
      <w:spacing w:after="0" w:line="240" w:lineRule="auto"/>
    </w:pPr>
  </w:style>
  <w:style w:type="paragraph" w:styleId="Revision">
    <w:name w:val="Revision"/>
    <w:hidden/>
    <w:uiPriority w:val="99"/>
    <w:semiHidden/>
    <w:rsid w:val="0023483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66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nectome-science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9CABDBEE9F941B6E36E91F81ED1DA" ma:contentTypeVersion="12" ma:contentTypeDescription="Create a new document." ma:contentTypeScope="" ma:versionID="d03bc4941bc337d36406cdc2da167957">
  <xsd:schema xmlns:xsd="http://www.w3.org/2001/XMLSchema" xmlns:xs="http://www.w3.org/2001/XMLSchema" xmlns:p="http://schemas.microsoft.com/office/2006/metadata/properties" xmlns:ns2="b67618b7-42a2-41ab-b663-324846bc25eb" xmlns:ns3="30b6f25c-697a-47fd-bd32-7991b00a49a1" targetNamespace="http://schemas.microsoft.com/office/2006/metadata/properties" ma:root="true" ma:fieldsID="c1740c9c9059b3f9c1cd4f355f1fa4bb" ns2:_="" ns3:_="">
    <xsd:import namespace="b67618b7-42a2-41ab-b663-324846bc25eb"/>
    <xsd:import namespace="30b6f25c-697a-47fd-bd32-7991b00a49a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618b7-42a2-41ab-b663-324846bc2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6f25c-697a-47fd-bd32-7991b00a4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F9C14D-3C57-44CC-A611-6499B78F8E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4359EB-BC28-4E90-98DB-8DFD2AA5C2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792183-A796-44A4-9EB4-E0FC435E51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867AFC-4379-4E44-B820-365B8F373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7618b7-42a2-41ab-b663-324846bc25eb"/>
    <ds:schemaRef ds:uri="30b6f25c-697a-47fd-bd32-7991b00a49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1472</Words>
  <Characters>8397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</dc:creator>
  <cp:lastModifiedBy>Kenza Kadri</cp:lastModifiedBy>
  <cp:revision>2</cp:revision>
  <cp:lastPrinted>2017-09-18T00:47:00Z</cp:lastPrinted>
  <dcterms:created xsi:type="dcterms:W3CDTF">2023-01-25T17:33:00Z</dcterms:created>
  <dcterms:modified xsi:type="dcterms:W3CDTF">2023-01-25T17:33:00Z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0x010100D389CABDBEE9F941B6E36E91F81ED1DA</vt:lpwstr>
  </property>
</Properties>
</file>